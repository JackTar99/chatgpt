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963E" w14:textId="75500293" w:rsidR="00A9204E" w:rsidRDefault="00CC20D5" w:rsidP="001A470F">
      <w:pPr>
        <w:pStyle w:val="Title"/>
        <w:jc w:val="center"/>
        <w:rPr>
          <w:ins w:id="0" w:author="Rich Bustamante" w:date="2022-01-22T09:21:00Z"/>
        </w:rPr>
      </w:pPr>
      <w:del w:id="1" w:author="Rich Bustamante" w:date="2023-03-10T17:40:00Z">
        <w:r w:rsidDel="00B47831">
          <w:delText>8bitsand1byte</w:delText>
        </w:r>
        <w:r w:rsidR="00743B29" w:rsidDel="00B47831">
          <w:delText>.com</w:delText>
        </w:r>
      </w:del>
      <w:ins w:id="2" w:author="Rich Bustamante" w:date="2023-03-10T17:40:00Z">
        <w:r w:rsidR="00B47831">
          <w:t xml:space="preserve">Tabnine </w:t>
        </w:r>
      </w:ins>
    </w:p>
    <w:p w14:paraId="08D7B8C0" w14:textId="34F408E0" w:rsidR="00E2119D" w:rsidRPr="00E2119D" w:rsidRDefault="00050205">
      <w:pPr>
        <w:ind w:left="2160"/>
        <w:pPrChange w:id="3" w:author="Rich Bustamante" w:date="2022-01-22T09:23:00Z">
          <w:pPr>
            <w:pStyle w:val="Title"/>
            <w:jc w:val="center"/>
          </w:pPr>
        </w:pPrChange>
      </w:pPr>
      <w:ins w:id="4" w:author="Rich Bustamante" w:date="2022-01-22T09:2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11055A43" wp14:editId="72DB15A5">
                  <wp:simplePos x="0" y="0"/>
                  <wp:positionH relativeFrom="column">
                    <wp:align>center</wp:align>
                  </wp:positionH>
                  <wp:positionV relativeFrom="page">
                    <wp:posOffset>1404097</wp:posOffset>
                  </wp:positionV>
                  <wp:extent cx="374904" cy="182880"/>
                  <wp:effectExtent l="38100" t="19050" r="44450" b="45720"/>
                  <wp:wrapTopAndBottom/>
                  <wp:docPr id="25" name="Star: 5 Points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74904" cy="18288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872122" id="Star: 5 Points 25" o:spid="_x0000_s1026" style="position:absolute;margin-left:0;margin-top:110.55pt;width:29.5pt;height:14.4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middle" coordsize="374904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" path="m,69854r143201,l187452,r44251,69854l374904,69854,259051,113026r44252,69854l187452,139707,71601,182880r44252,-69854l,69854xe" fillcolor="white [3201]" strokecolor="#70ad47 [3209]" strokeweight="1pt">
                  <v:stroke joinstyle="miter"/>
                  <v:path arrowok="t" o:connecttype="custom" o:connectlocs="0,69854;143201,69854;187452,0;231703,69854;374904,69854;259051,113026;303303,182880;187452,139707;71601,182880;115853,113026;0,69854" o:connectangles="0,0,0,0,0,0,0,0,0,0,0"/>
                  <w10:wrap type="topAndBottom" anchory="page"/>
                </v:shape>
              </w:pict>
            </mc:Fallback>
          </mc:AlternateContent>
        </w:r>
      </w:ins>
    </w:p>
    <w:p w14:paraId="5F741CA2" w14:textId="66A8298B" w:rsidR="004204B2" w:rsidRDefault="004204B2" w:rsidP="00743B29">
      <w:pPr>
        <w:pStyle w:val="Heading1"/>
        <w:rPr>
          <w:ins w:id="5" w:author="Rich Bustamante" w:date="2023-03-10T17:41:00Z"/>
        </w:rPr>
      </w:pPr>
      <w:ins w:id="6" w:author="Rich Bustamante" w:date="2023-03-10T17:41:00Z">
        <w:r>
          <w:t>Introduction</w:t>
        </w:r>
      </w:ins>
    </w:p>
    <w:p w14:paraId="1BDCEB2F" w14:textId="77777777" w:rsidR="004204B2" w:rsidRDefault="004204B2" w:rsidP="004204B2">
      <w:pPr>
        <w:rPr>
          <w:ins w:id="7" w:author="Rich Bustamante" w:date="2023-03-10T17:41:00Z"/>
        </w:rPr>
      </w:pPr>
      <w:ins w:id="8" w:author="Rich Bustamante" w:date="2023-03-10T17:41:00Z">
        <w:r>
          <w:t>Established this log for experiments with Tabnine – an AI Coding Assistant.</w:t>
        </w:r>
      </w:ins>
    </w:p>
    <w:p w14:paraId="5C4E95F5" w14:textId="77777777" w:rsidR="004204B2" w:rsidRPr="004204B2" w:rsidRDefault="004204B2">
      <w:pPr>
        <w:rPr>
          <w:ins w:id="9" w:author="Rich Bustamante" w:date="2023-03-10T17:41:00Z"/>
        </w:rPr>
        <w:pPrChange w:id="10" w:author="Rich Bustamante" w:date="2023-03-10T17:41:00Z">
          <w:pPr>
            <w:pStyle w:val="Heading1"/>
          </w:pPr>
        </w:pPrChange>
      </w:pPr>
    </w:p>
    <w:p w14:paraId="67D1D273" w14:textId="4C0463C3" w:rsidR="00743B29" w:rsidRDefault="00CC20D5" w:rsidP="00743B29">
      <w:pPr>
        <w:pStyle w:val="Heading1"/>
      </w:pPr>
      <w:del w:id="11" w:author="Rich Bustamante" w:date="2023-03-10T17:40:00Z">
        <w:r w:rsidDel="00CC2123">
          <w:delText>September 23, 2021</w:delText>
        </w:r>
      </w:del>
      <w:ins w:id="12" w:author="Rich Bustamante" w:date="2023-03-10T17:40:00Z">
        <w:r w:rsidR="00CC2123">
          <w:t>March 10, 2023</w:t>
        </w:r>
      </w:ins>
    </w:p>
    <w:p w14:paraId="7E87EF42" w14:textId="1774148B" w:rsidR="00855294" w:rsidDel="00CC2123" w:rsidRDefault="004204B2" w:rsidP="00855294">
      <w:pPr>
        <w:rPr>
          <w:del w:id="13" w:author="Rich Bustamante" w:date="2023-03-10T17:41:00Z"/>
        </w:rPr>
      </w:pPr>
      <w:ins w:id="14" w:author="Rich Bustamante" w:date="2023-03-10T17:41:00Z">
        <w:r>
          <w:t>Wor</w:t>
        </w:r>
      </w:ins>
      <w:ins w:id="15" w:author="Rich Bustamante" w:date="2023-03-10T17:42:00Z">
        <w:r>
          <w:t>king on a game</w:t>
        </w:r>
        <w:r w:rsidR="009804FF">
          <w:t xml:space="preserve"> </w:t>
        </w:r>
        <w:r w:rsidR="003A4076">
          <w:t>– solving the associated research problems so t</w:t>
        </w:r>
      </w:ins>
      <w:ins w:id="16" w:author="Rich Bustamante" w:date="2023-03-10T17:43:00Z">
        <w:r w:rsidR="003A4076">
          <w:t>hat I can more smoothly demo the coding with Tabnine</w:t>
        </w:r>
      </w:ins>
      <w:ins w:id="17" w:author="Rich Bustamante" w:date="2023-03-10T17:42:00Z">
        <w:r>
          <w:t>.</w:t>
        </w:r>
        <w:r w:rsidR="009804FF">
          <w:t xml:space="preserve"> It’s taking way too long.</w:t>
        </w:r>
      </w:ins>
      <w:del w:id="18" w:author="Rich Bustamante" w:date="2023-03-10T17:41:00Z">
        <w:r w:rsidR="00855294" w:rsidDel="00CC2123">
          <w:delText>Established web site.</w:delText>
        </w:r>
      </w:del>
    </w:p>
    <w:p w14:paraId="2D0137B6" w14:textId="486A634D" w:rsidR="002927AB" w:rsidRDefault="002927AB" w:rsidP="00855294">
      <w:pPr>
        <w:rPr>
          <w:ins w:id="19" w:author="Rich Bustamante" w:date="2023-03-10T17:43:00Z"/>
        </w:rPr>
      </w:pPr>
    </w:p>
    <w:p w14:paraId="34704E3A" w14:textId="02140280" w:rsidR="003A4076" w:rsidRDefault="003A4076" w:rsidP="00855294">
      <w:pPr>
        <w:rPr>
          <w:ins w:id="20" w:author="Rich Bustamante" w:date="2023-03-10T17:43:00Z"/>
        </w:rPr>
      </w:pPr>
    </w:p>
    <w:p w14:paraId="54B095C1" w14:textId="10ED46E3" w:rsidR="003A4076" w:rsidRDefault="003A4076" w:rsidP="00855294">
      <w:pPr>
        <w:rPr>
          <w:ins w:id="21" w:author="Rich Bustamante" w:date="2023-03-10T17:45:00Z"/>
        </w:rPr>
      </w:pPr>
      <w:ins w:id="22" w:author="Rich Bustamante" w:date="2023-03-10T17:43:00Z">
        <w:r>
          <w:t xml:space="preserve">Today, I expended a lot of time learning that ctx.GetImageData </w:t>
        </w:r>
        <w:r w:rsidR="00675278">
          <w:t>gets data for the entire Canvas. That should have been obvious</w:t>
        </w:r>
      </w:ins>
      <w:ins w:id="23" w:author="Rich Bustamante" w:date="2023-03-10T17:44:00Z">
        <w:r w:rsidR="00675278">
          <w:t xml:space="preserve"> since there is nothing that ties the GetImageData call to any particular </w:t>
        </w:r>
        <w:r w:rsidR="00DE5434">
          <w:t>image. Since I was able to do th</w:t>
        </w:r>
      </w:ins>
      <w:ins w:id="24" w:author="Rich Bustamante" w:date="2023-03-10T17:45:00Z">
        <w:r w:rsidR="00DE5434">
          <w:t xml:space="preserve">is with ProcessJS, I made the bad assumption that </w:t>
        </w:r>
        <w:r w:rsidR="00D4796B">
          <w:t xml:space="preserve">since </w:t>
        </w:r>
        <w:r w:rsidR="00DE5434">
          <w:t xml:space="preserve">ProcessJS </w:t>
        </w:r>
        <w:r w:rsidR="00D4796B">
          <w:t>‘s equivalent call did what I wanted, the related Canvas call would as well.</w:t>
        </w:r>
      </w:ins>
    </w:p>
    <w:p w14:paraId="79C5254D" w14:textId="05CF626E" w:rsidR="00D4796B" w:rsidRDefault="00D4796B" w:rsidP="00855294">
      <w:pPr>
        <w:rPr>
          <w:ins w:id="25" w:author="Rich Bustamante" w:date="2023-03-10T17:45:00Z"/>
        </w:rPr>
      </w:pPr>
    </w:p>
    <w:p w14:paraId="7FFFC862" w14:textId="589470C3" w:rsidR="00D4796B" w:rsidRPr="00D4796B" w:rsidRDefault="00D4796B" w:rsidP="00855294">
      <w:pPr>
        <w:rPr>
          <w:ins w:id="26" w:author="Rich Bustamante" w:date="2023-03-10T17:41:00Z"/>
          <w:b/>
          <w:bCs/>
          <w:rPrChange w:id="27" w:author="Rich Bustamante" w:date="2023-03-10T17:46:00Z">
            <w:rPr>
              <w:ins w:id="28" w:author="Rich Bustamante" w:date="2023-03-10T17:41:00Z"/>
            </w:rPr>
          </w:rPrChange>
        </w:rPr>
      </w:pPr>
      <w:ins w:id="29" w:author="Rich Bustamante" w:date="2023-03-10T17:45:00Z">
        <w:r w:rsidRPr="00D4796B">
          <w:rPr>
            <w:b/>
            <w:bCs/>
            <w:rPrChange w:id="30" w:author="Rich Bustamante" w:date="2023-03-10T17:46:00Z">
              <w:rPr/>
            </w:rPrChange>
          </w:rPr>
          <w:t>Examine</w:t>
        </w:r>
      </w:ins>
      <w:ins w:id="31" w:author="Rich Bustamante" w:date="2023-03-10T17:46:00Z">
        <w:r w:rsidRPr="00D4796B">
          <w:rPr>
            <w:b/>
            <w:bCs/>
            <w:rPrChange w:id="32" w:author="Rich Bustamante" w:date="2023-03-10T17:46:00Z">
              <w:rPr/>
            </w:rPrChange>
          </w:rPr>
          <w:t xml:space="preserve"> assumptions!</w:t>
        </w:r>
      </w:ins>
    </w:p>
    <w:p w14:paraId="126B907A" w14:textId="05AC2785" w:rsidR="00CC2123" w:rsidDel="002148CC" w:rsidRDefault="002148CC">
      <w:pPr>
        <w:pStyle w:val="Heading1"/>
        <w:tabs>
          <w:tab w:val="left" w:pos="3960"/>
        </w:tabs>
        <w:rPr>
          <w:del w:id="33" w:author="Rich Bustamante" w:date="2023-03-10T17:41:00Z"/>
        </w:rPr>
      </w:pPr>
      <w:ins w:id="34" w:author="Rich Bustamante" w:date="2023-03-13T20:55:00Z">
        <w:r>
          <w:t>March 13, 2023</w:t>
        </w:r>
      </w:ins>
    </w:p>
    <w:p w14:paraId="2034E16B" w14:textId="77777777" w:rsidR="002148CC" w:rsidRDefault="002148CC" w:rsidP="002148CC">
      <w:pPr>
        <w:pStyle w:val="Heading1"/>
        <w:rPr>
          <w:ins w:id="35" w:author="Rich Bustamante" w:date="2023-03-13T20:56:00Z"/>
        </w:rPr>
      </w:pPr>
    </w:p>
    <w:p w14:paraId="2B3A809C" w14:textId="0515DBB1" w:rsidR="002148CC" w:rsidRDefault="002148CC" w:rsidP="002148CC">
      <w:pPr>
        <w:pStyle w:val="ListParagraph"/>
        <w:numPr>
          <w:ilvl w:val="0"/>
          <w:numId w:val="64"/>
        </w:numPr>
        <w:rPr>
          <w:ins w:id="36" w:author="Rich Bustamante" w:date="2023-03-13T20:56:00Z"/>
        </w:rPr>
      </w:pPr>
      <w:ins w:id="37" w:author="Rich Bustamante" w:date="2023-03-13T20:56:00Z">
        <w:r>
          <w:t>Added collision detect for Bales and Cows.</w:t>
        </w:r>
      </w:ins>
    </w:p>
    <w:p w14:paraId="7A1DEC7D" w14:textId="097F9D99" w:rsidR="002148CC" w:rsidRDefault="002148CC" w:rsidP="002148CC">
      <w:pPr>
        <w:pStyle w:val="ListParagraph"/>
        <w:numPr>
          <w:ilvl w:val="0"/>
          <w:numId w:val="64"/>
        </w:numPr>
        <w:rPr>
          <w:ins w:id="38" w:author="Rich Bustamante" w:date="2023-03-13T20:56:00Z"/>
        </w:rPr>
      </w:pPr>
      <w:ins w:id="39" w:author="Rich Bustamante" w:date="2023-03-13T20:56:00Z">
        <w:r>
          <w:t>Coded Cow behavior after collisions.</w:t>
        </w:r>
      </w:ins>
    </w:p>
    <w:p w14:paraId="7C7953F8" w14:textId="6DA3F949" w:rsidR="002148CC" w:rsidRDefault="002148CC" w:rsidP="002148CC">
      <w:pPr>
        <w:pStyle w:val="ListParagraph"/>
        <w:numPr>
          <w:ilvl w:val="0"/>
          <w:numId w:val="64"/>
        </w:numPr>
        <w:rPr>
          <w:ins w:id="40" w:author="Rich Bustamante" w:date="2023-03-13T20:56:00Z"/>
        </w:rPr>
      </w:pPr>
      <w:ins w:id="41" w:author="Rich Bustamante" w:date="2023-03-13T20:56:00Z">
        <w:r>
          <w:t xml:space="preserve">Created </w:t>
        </w:r>
        <w:r w:rsidR="004D6365">
          <w:t>rear-view of the Cow artwork.</w:t>
        </w:r>
      </w:ins>
    </w:p>
    <w:p w14:paraId="4BFF6CDF" w14:textId="2AE060DF" w:rsidR="004D6365" w:rsidRPr="002148CC" w:rsidRDefault="004D6365">
      <w:pPr>
        <w:pStyle w:val="ListParagraph"/>
        <w:numPr>
          <w:ilvl w:val="0"/>
          <w:numId w:val="64"/>
        </w:numPr>
        <w:rPr>
          <w:ins w:id="42" w:author="Rich Bustamante" w:date="2023-03-13T20:56:00Z"/>
        </w:rPr>
        <w:pPrChange w:id="43" w:author="Rich Bustamante" w:date="2023-03-13T20:56:00Z">
          <w:pPr/>
        </w:pPrChange>
      </w:pPr>
      <w:ins w:id="44" w:author="Rich Bustamante" w:date="2023-03-13T20:57:00Z">
        <w:r>
          <w:t xml:space="preserve">Investigated </w:t>
        </w:r>
        <w:r w:rsidR="006C61C1">
          <w:t xml:space="preserve">key-handling and why the animation speeds up on </w:t>
        </w:r>
        <w:r w:rsidR="00934329">
          <w:t xml:space="preserve">hitting the space </w:t>
        </w:r>
      </w:ins>
      <w:ins w:id="45" w:author="Rich Bustamante" w:date="2023-03-13T20:58:00Z">
        <w:r w:rsidR="00934329">
          <w:t>bar.</w:t>
        </w:r>
      </w:ins>
    </w:p>
    <w:p w14:paraId="4DA6DD37" w14:textId="6F23173E" w:rsidR="00500430" w:rsidDel="004E0B79" w:rsidRDefault="00E91DE6" w:rsidP="00E91DE6">
      <w:pPr>
        <w:rPr>
          <w:del w:id="46" w:author="Rich Bustamante" w:date="2023-03-10T17:42:00Z"/>
        </w:rPr>
      </w:pPr>
      <w:ins w:id="47" w:author="Rich Bustamante" w:date="2023-03-15T19:41:00Z">
        <w:r>
          <w:t>March 15, 2023</w:t>
        </w:r>
      </w:ins>
      <w:del w:id="48" w:author="Rich Bustamante" w:date="2023-03-10T17:42:00Z">
        <w:r w:rsidR="00500430" w:rsidDel="009804FF">
          <w:delText>September 26, 2021</w:delText>
        </w:r>
        <w:r w:rsidR="00760AFE" w:rsidDel="009804FF">
          <w:tab/>
        </w:r>
      </w:del>
    </w:p>
    <w:p w14:paraId="1F4C347B" w14:textId="77777777" w:rsidR="004E0B79" w:rsidRDefault="004E0B79">
      <w:pPr>
        <w:pStyle w:val="Heading1"/>
        <w:tabs>
          <w:tab w:val="left" w:pos="3960"/>
        </w:tabs>
        <w:rPr>
          <w:ins w:id="49" w:author="Rich Bustamante" w:date="2023-03-15T19:49:00Z"/>
        </w:rPr>
      </w:pPr>
    </w:p>
    <w:p w14:paraId="3741149B" w14:textId="6C2E7A88" w:rsidR="004E0B79" w:rsidRDefault="00F134CA" w:rsidP="00F134CA">
      <w:pPr>
        <w:pStyle w:val="ListParagraph"/>
        <w:numPr>
          <w:ilvl w:val="0"/>
          <w:numId w:val="66"/>
        </w:numPr>
        <w:rPr>
          <w:ins w:id="50" w:author="Rich Bustamante" w:date="2023-03-15T19:49:00Z"/>
        </w:rPr>
      </w:pPr>
      <w:ins w:id="51" w:author="Rich Bustamante" w:date="2023-03-15T19:49:00Z">
        <w:r>
          <w:t>Trying to finish up the prototype.</w:t>
        </w:r>
      </w:ins>
    </w:p>
    <w:p w14:paraId="390829F5" w14:textId="02F9243F" w:rsidR="00F134CA" w:rsidRDefault="00C03F17" w:rsidP="00F134CA">
      <w:pPr>
        <w:pStyle w:val="ListParagraph"/>
        <w:numPr>
          <w:ilvl w:val="0"/>
          <w:numId w:val="66"/>
        </w:numPr>
        <w:rPr>
          <w:ins w:id="52" w:author="Rich Bustamante" w:date="2023-03-15T19:50:00Z"/>
        </w:rPr>
      </w:pPr>
      <w:ins w:id="53" w:author="Rich Bustamante" w:date="2023-03-15T19:49:00Z">
        <w:r>
          <w:t xml:space="preserve">Fixed a bug </w:t>
        </w:r>
      </w:ins>
      <w:ins w:id="54" w:author="Rich Bustamante" w:date="2023-03-15T19:50:00Z">
        <w:r>
          <w:t>where pressing the space bar causes the browser to scroll up. I used the following technique that I found in ProcessJS&gt;</w:t>
        </w:r>
      </w:ins>
    </w:p>
    <w:p w14:paraId="46ABC46C" w14:textId="7989536B" w:rsidR="00C03F17" w:rsidRPr="004E0B79" w:rsidRDefault="00C03F17">
      <w:pPr>
        <w:pStyle w:val="ListParagraph"/>
        <w:numPr>
          <w:ilvl w:val="0"/>
          <w:numId w:val="66"/>
        </w:numPr>
        <w:rPr>
          <w:ins w:id="55" w:author="Rich Bustamante" w:date="2023-03-15T19:48:00Z"/>
        </w:rPr>
        <w:pPrChange w:id="56" w:author="Rich Bustamante" w:date="2023-03-15T19:49:00Z">
          <w:pPr>
            <w:pStyle w:val="Heading1"/>
            <w:tabs>
              <w:tab w:val="left" w:pos="3960"/>
            </w:tabs>
          </w:pPr>
        </w:pPrChange>
      </w:pPr>
      <w:ins w:id="57" w:author="Rich Bustamante" w:date="2023-03-15T19:50:00Z">
        <w:r>
          <w:t>I</w:t>
        </w:r>
      </w:ins>
    </w:p>
    <w:p w14:paraId="6C77BC01" w14:textId="77777777" w:rsidR="00E91DE6" w:rsidRDefault="00E91DE6" w:rsidP="00E91DE6">
      <w:pPr>
        <w:rPr>
          <w:ins w:id="58" w:author="Rich Bustamante" w:date="2023-03-15T19:41:00Z"/>
        </w:rPr>
      </w:pPr>
    </w:p>
    <w:p w14:paraId="75FBF6CA" w14:textId="18CFF674" w:rsidR="00802969" w:rsidRDefault="00802969" w:rsidP="00E91DE6">
      <w:pPr>
        <w:pStyle w:val="code"/>
        <w:framePr w:wrap="around"/>
        <w:rPr>
          <w:ins w:id="59" w:author="Rich Bustamante" w:date="2023-03-15T19:50:00Z"/>
        </w:rPr>
      </w:pPr>
      <w:ins w:id="60" w:author="Rich Bustamante" w:date="2023-03-15T19:51:00Z">
        <w:r>
          <w:t>// This prevents the default browser action on a given key.</w:t>
        </w:r>
      </w:ins>
    </w:p>
    <w:p w14:paraId="0B841962" w14:textId="6C0AD0DF" w:rsidR="00E91DE6" w:rsidRDefault="00E91DE6" w:rsidP="00E91DE6">
      <w:pPr>
        <w:pStyle w:val="code"/>
        <w:framePr w:wrap="around"/>
        <w:rPr>
          <w:ins w:id="61" w:author="Rich Bustamante" w:date="2023-03-15T19:41:00Z"/>
        </w:rPr>
      </w:pPr>
      <w:ins w:id="62" w:author="Rich Bustamante" w:date="2023-03-15T19:41:00Z">
        <w:r>
          <w:t>function suppressKeyEvent(e) {</w:t>
        </w:r>
      </w:ins>
    </w:p>
    <w:p w14:paraId="65CE77C7" w14:textId="77777777" w:rsidR="00E91DE6" w:rsidRDefault="00E91DE6" w:rsidP="00E91DE6">
      <w:pPr>
        <w:pStyle w:val="code"/>
        <w:framePr w:wrap="around"/>
        <w:rPr>
          <w:ins w:id="63" w:author="Rich Bustamante" w:date="2023-03-15T19:41:00Z"/>
        </w:rPr>
      </w:pPr>
      <w:ins w:id="64" w:author="Rich Bustamante" w:date="2023-03-15T19:41:00Z">
        <w:r>
          <w:t xml:space="preserve">      if (typeof e.</w:t>
        </w:r>
        <w:r w:rsidRPr="00802969">
          <w:rPr>
            <w:highlight w:val="yellow"/>
            <w:rPrChange w:id="65" w:author="Rich Bustamante" w:date="2023-03-15T19:51:00Z">
              <w:rPr/>
            </w:rPrChange>
          </w:rPr>
          <w:t>preventDefault</w:t>
        </w:r>
        <w:r>
          <w:t xml:space="preserve"> === "function") {</w:t>
        </w:r>
      </w:ins>
    </w:p>
    <w:p w14:paraId="3CD5E975" w14:textId="77777777" w:rsidR="00E91DE6" w:rsidRDefault="00E91DE6" w:rsidP="00E91DE6">
      <w:pPr>
        <w:pStyle w:val="code"/>
        <w:framePr w:wrap="around"/>
        <w:rPr>
          <w:ins w:id="66" w:author="Rich Bustamante" w:date="2023-03-15T19:41:00Z"/>
        </w:rPr>
      </w:pPr>
      <w:ins w:id="67" w:author="Rich Bustamante" w:date="2023-03-15T19:41:00Z">
        <w:r>
          <w:t xml:space="preserve">        e.preventDefault();</w:t>
        </w:r>
      </w:ins>
    </w:p>
    <w:p w14:paraId="7569F103" w14:textId="77777777" w:rsidR="00E91DE6" w:rsidRDefault="00E91DE6" w:rsidP="00E91DE6">
      <w:pPr>
        <w:pStyle w:val="code"/>
        <w:framePr w:wrap="around"/>
        <w:rPr>
          <w:ins w:id="68" w:author="Rich Bustamante" w:date="2023-03-15T19:41:00Z"/>
        </w:rPr>
      </w:pPr>
      <w:ins w:id="69" w:author="Rich Bustamante" w:date="2023-03-15T19:41:00Z">
        <w:r>
          <w:t xml:space="preserve">      } else if (typeof e.stopPropagation === "function") {</w:t>
        </w:r>
      </w:ins>
    </w:p>
    <w:p w14:paraId="7C4FF32D" w14:textId="77777777" w:rsidR="00E91DE6" w:rsidRDefault="00E91DE6" w:rsidP="00E91DE6">
      <w:pPr>
        <w:pStyle w:val="code"/>
        <w:framePr w:wrap="around"/>
        <w:rPr>
          <w:ins w:id="70" w:author="Rich Bustamante" w:date="2023-03-15T19:41:00Z"/>
        </w:rPr>
      </w:pPr>
      <w:ins w:id="71" w:author="Rich Bustamante" w:date="2023-03-15T19:41:00Z">
        <w:r>
          <w:t xml:space="preserve">        e.</w:t>
        </w:r>
        <w:r w:rsidRPr="00802969">
          <w:rPr>
            <w:highlight w:val="yellow"/>
            <w:rPrChange w:id="72" w:author="Rich Bustamante" w:date="2023-03-15T19:51:00Z">
              <w:rPr/>
            </w:rPrChange>
          </w:rPr>
          <w:t>stopPropagation</w:t>
        </w:r>
        <w:r>
          <w:t>();</w:t>
        </w:r>
      </w:ins>
    </w:p>
    <w:p w14:paraId="2231058D" w14:textId="77777777" w:rsidR="00E91DE6" w:rsidRDefault="00E91DE6" w:rsidP="00E91DE6">
      <w:pPr>
        <w:pStyle w:val="code"/>
        <w:framePr w:wrap="around"/>
        <w:rPr>
          <w:ins w:id="73" w:author="Rich Bustamante" w:date="2023-03-15T19:41:00Z"/>
        </w:rPr>
      </w:pPr>
      <w:ins w:id="74" w:author="Rich Bustamante" w:date="2023-03-15T19:41:00Z">
        <w:r>
          <w:t xml:space="preserve">      }</w:t>
        </w:r>
      </w:ins>
    </w:p>
    <w:p w14:paraId="4DAEC3F8" w14:textId="77777777" w:rsidR="00E91DE6" w:rsidRDefault="00E91DE6" w:rsidP="00E91DE6">
      <w:pPr>
        <w:pStyle w:val="code"/>
        <w:framePr w:wrap="around"/>
        <w:rPr>
          <w:ins w:id="75" w:author="Rich Bustamante" w:date="2023-03-15T19:41:00Z"/>
        </w:rPr>
      </w:pPr>
      <w:ins w:id="76" w:author="Rich Bustamante" w:date="2023-03-15T19:41:00Z">
        <w:r>
          <w:t xml:space="preserve">      return false;</w:t>
        </w:r>
      </w:ins>
    </w:p>
    <w:p w14:paraId="71FA046D" w14:textId="44A0E174" w:rsidR="00E91DE6" w:rsidRPr="00E91DE6" w:rsidRDefault="00E91DE6">
      <w:pPr>
        <w:pStyle w:val="code"/>
        <w:framePr w:wrap="around"/>
        <w:rPr>
          <w:ins w:id="77" w:author="Rich Bustamante" w:date="2023-03-15T19:41:00Z"/>
        </w:rPr>
        <w:pPrChange w:id="78" w:author="Rich Bustamante" w:date="2023-03-15T19:41:00Z">
          <w:pPr>
            <w:pStyle w:val="Heading1"/>
            <w:tabs>
              <w:tab w:val="left" w:pos="3960"/>
            </w:tabs>
          </w:pPr>
        </w:pPrChange>
      </w:pPr>
      <w:ins w:id="79" w:author="Rich Bustamante" w:date="2023-03-15T19:41:00Z">
        <w:r>
          <w:t xml:space="preserve">    }</w:t>
        </w:r>
      </w:ins>
    </w:p>
    <w:p w14:paraId="5261CDAD" w14:textId="0D54EB7D" w:rsidR="00500430" w:rsidDel="009804FF" w:rsidRDefault="00FD6318">
      <w:pPr>
        <w:pStyle w:val="Heading1"/>
        <w:tabs>
          <w:tab w:val="left" w:pos="3960"/>
        </w:tabs>
        <w:rPr>
          <w:del w:id="80" w:author="Rich Bustamante" w:date="2023-03-10T17:42:00Z"/>
        </w:rPr>
      </w:pPr>
      <w:ins w:id="81" w:author="Rich Bustamante" w:date="2023-03-18T08:16:00Z">
        <w:r>
          <w:lastRenderedPageBreak/>
          <w:t>March 18, 2023</w:t>
        </w:r>
      </w:ins>
      <w:del w:id="82" w:author="Rich Bustamante" w:date="2023-03-10T17:42:00Z">
        <w:r w:rsidR="004E3E60" w:rsidDel="009804FF">
          <w:delText xml:space="preserve">Moving </w:delText>
        </w:r>
        <w:r w:rsidR="009B1655" w:rsidDel="009804FF">
          <w:delText xml:space="preserve">Atari content from </w:delText>
        </w:r>
        <w:r w:rsidR="0082605A" w:rsidRPr="0082605A" w:rsidDel="009804FF">
          <w:delText>SimStopV2</w:delText>
        </w:r>
        <w:r w:rsidR="0082605A" w:rsidDel="009804FF">
          <w:delText xml:space="preserve"> to 8bitsand1byte</w:delText>
        </w:r>
        <w:r w:rsidR="00F01449" w:rsidDel="009804FF">
          <w:delText xml:space="preserve"> </w:delText>
        </w:r>
      </w:del>
    </w:p>
    <w:p w14:paraId="0DDAE0D9" w14:textId="7050DE2A" w:rsidR="00FD6318" w:rsidRDefault="00FD6318" w:rsidP="00FD6318">
      <w:pPr>
        <w:pStyle w:val="Heading1"/>
        <w:rPr>
          <w:ins w:id="83" w:author="Rich Bustamante" w:date="2023-03-18T08:16:00Z"/>
        </w:rPr>
      </w:pPr>
    </w:p>
    <w:p w14:paraId="6967E7CB" w14:textId="20D74DA3" w:rsidR="00FD6318" w:rsidRDefault="00FD6318" w:rsidP="00FD6318">
      <w:pPr>
        <w:pStyle w:val="ListParagraph"/>
        <w:numPr>
          <w:ilvl w:val="0"/>
          <w:numId w:val="67"/>
        </w:numPr>
        <w:rPr>
          <w:ins w:id="84" w:author="Rich Bustamante" w:date="2023-03-18T08:17:00Z"/>
        </w:rPr>
      </w:pPr>
      <w:ins w:id="85" w:author="Rich Bustamante" w:date="2023-03-18T08:16:00Z">
        <w:r>
          <w:t xml:space="preserve">I </w:t>
        </w:r>
      </w:ins>
      <w:ins w:id="86" w:author="Rich Bustamante" w:date="2023-03-18T08:17:00Z">
        <w:r>
          <w:t>did convert the prototype inheritance to classes – cool stuff.</w:t>
        </w:r>
      </w:ins>
    </w:p>
    <w:p w14:paraId="7ECA2E84" w14:textId="676BFDC6" w:rsidR="00FD6318" w:rsidRDefault="00FD6318">
      <w:pPr>
        <w:pStyle w:val="ListParagraph"/>
        <w:numPr>
          <w:ilvl w:val="1"/>
          <w:numId w:val="67"/>
        </w:numPr>
        <w:rPr>
          <w:ins w:id="87" w:author="Rich Bustamante" w:date="2023-03-20T19:39:00Z"/>
        </w:rPr>
      </w:pPr>
      <w:ins w:id="88" w:author="Rich Bustamante" w:date="2023-03-18T08:17:00Z">
        <w:r>
          <w:t>Now looking at font-meme to get an Indiana Jones font</w:t>
        </w:r>
      </w:ins>
    </w:p>
    <w:p w14:paraId="34F39176" w14:textId="5B84B850" w:rsidR="00A92BEE" w:rsidRDefault="00A92BEE">
      <w:pPr>
        <w:pStyle w:val="ListParagraph"/>
        <w:numPr>
          <w:ilvl w:val="0"/>
          <w:numId w:val="67"/>
        </w:numPr>
        <w:rPr>
          <w:ins w:id="89" w:author="Rich Bustamante" w:date="2023-03-20T09:03:00Z"/>
        </w:rPr>
        <w:pPrChange w:id="90" w:author="Rich Bustamante" w:date="2023-03-20T19:39:00Z">
          <w:pPr>
            <w:pStyle w:val="ListParagraph"/>
            <w:numPr>
              <w:ilvl w:val="1"/>
              <w:numId w:val="67"/>
            </w:numPr>
            <w:ind w:left="1440" w:hanging="360"/>
          </w:pPr>
        </w:pPrChange>
      </w:pPr>
      <w:ins w:id="91" w:author="Rich Bustamante" w:date="2023-03-20T19:39:00Z">
        <w:r>
          <w:t>Added 4 levels of difficulty.</w:t>
        </w:r>
      </w:ins>
    </w:p>
    <w:p w14:paraId="1FF8B1D8" w14:textId="65CD6995" w:rsidR="00E50C4B" w:rsidRDefault="00E50C4B" w:rsidP="00E50C4B">
      <w:pPr>
        <w:pStyle w:val="Heading1"/>
        <w:rPr>
          <w:ins w:id="92" w:author="Rich Bustamante" w:date="2023-03-20T09:03:00Z"/>
        </w:rPr>
      </w:pPr>
      <w:ins w:id="93" w:author="Rich Bustamante" w:date="2023-03-20T09:03:00Z">
        <w:r>
          <w:t>March 20, 2023</w:t>
        </w:r>
      </w:ins>
    </w:p>
    <w:p w14:paraId="145856B8" w14:textId="04659D5D" w:rsidR="00E50C4B" w:rsidRDefault="00E50C4B" w:rsidP="00E50C4B">
      <w:pPr>
        <w:pStyle w:val="ListParagraph"/>
        <w:numPr>
          <w:ilvl w:val="0"/>
          <w:numId w:val="67"/>
        </w:numPr>
        <w:rPr>
          <w:ins w:id="94" w:author="Rich Bustamante" w:date="2023-03-20T09:07:00Z"/>
        </w:rPr>
      </w:pPr>
      <w:ins w:id="95" w:author="Rich Bustamante" w:date="2023-03-20T09:06:00Z">
        <w:r>
          <w:fldChar w:fldCharType="begin"/>
        </w:r>
        <w:r>
          <w:instrText xml:space="preserve"> HYPERLINK "</w:instrText>
        </w:r>
        <w:r w:rsidRPr="00E50C4B">
          <w:instrText>https://fontmeme.com/indiana-jones-font/</w:instrText>
        </w:r>
        <w:r>
          <w:instrText xml:space="preserve">" </w:instrText>
        </w:r>
        <w:r>
          <w:fldChar w:fldCharType="separate"/>
        </w:r>
        <w:r w:rsidRPr="000D043A">
          <w:rPr>
            <w:rStyle w:val="Hyperlink"/>
          </w:rPr>
          <w:t>https://fontmeme.com/indiana-jones-font/</w:t>
        </w:r>
        <w:r>
          <w:fldChar w:fldCharType="end"/>
        </w:r>
        <w:r>
          <w:t xml:space="preserve"> lets you generate an image file with </w:t>
        </w:r>
      </w:ins>
      <w:ins w:id="96" w:author="Rich Bustamante" w:date="2023-03-20T09:07:00Z">
        <w:r>
          <w:t>your message in the desired font.</w:t>
        </w:r>
      </w:ins>
    </w:p>
    <w:p w14:paraId="4952B58D" w14:textId="19B4BEE2" w:rsidR="00E50C4B" w:rsidRDefault="00E50C4B" w:rsidP="00A92BEE">
      <w:pPr>
        <w:pStyle w:val="ListParagraph"/>
        <w:numPr>
          <w:ilvl w:val="0"/>
          <w:numId w:val="67"/>
        </w:numPr>
        <w:rPr>
          <w:ins w:id="97" w:author="Rich Bustamante" w:date="2023-03-20T19:42:00Z"/>
        </w:rPr>
      </w:pPr>
      <w:ins w:id="98" w:author="Rich Bustamante" w:date="2023-03-20T09:07:00Z">
        <w:r>
          <w:t xml:space="preserve">I generated a nice splash screen </w:t>
        </w:r>
      </w:ins>
    </w:p>
    <w:p w14:paraId="460B9627" w14:textId="35507B15" w:rsidR="00A92BEE" w:rsidRDefault="00A92BEE" w:rsidP="00A92BEE">
      <w:pPr>
        <w:pStyle w:val="ListParagraph"/>
        <w:numPr>
          <w:ilvl w:val="0"/>
          <w:numId w:val="67"/>
        </w:numPr>
        <w:rPr>
          <w:ins w:id="99" w:author="Rich Bustamante" w:date="2023-03-20T19:40:00Z"/>
        </w:rPr>
      </w:pPr>
      <w:ins w:id="100" w:author="Rich Bustamante" w:date="2023-03-20T19:42:00Z">
        <w:r>
          <w:t>Made initial check-in to git.</w:t>
        </w:r>
      </w:ins>
    </w:p>
    <w:p w14:paraId="52DE3F77" w14:textId="035E9D15" w:rsidR="00A92BEE" w:rsidRDefault="00A92BEE" w:rsidP="00A92BEE">
      <w:pPr>
        <w:pStyle w:val="ListParagraph"/>
        <w:numPr>
          <w:ilvl w:val="0"/>
          <w:numId w:val="67"/>
        </w:numPr>
        <w:rPr>
          <w:ins w:id="101" w:author="Rich Bustamante" w:date="2023-03-20T19:41:00Z"/>
        </w:rPr>
      </w:pPr>
      <w:ins w:id="102" w:author="Rich Bustamante" w:date="2023-03-20T19:40:00Z">
        <w:r>
          <w:t>Added an</w:t>
        </w:r>
      </w:ins>
      <w:ins w:id="103" w:author="Rich Bustamante" w:date="2023-03-20T19:41:00Z">
        <w:r>
          <w:t xml:space="preserve"> ending bit of humor on Game Over</w:t>
        </w:r>
      </w:ins>
    </w:p>
    <w:p w14:paraId="5FBCD212" w14:textId="09E122E0" w:rsidR="00A92BEE" w:rsidRDefault="00A92BEE" w:rsidP="00A92BEE">
      <w:pPr>
        <w:pStyle w:val="ListParagraph"/>
        <w:numPr>
          <w:ilvl w:val="0"/>
          <w:numId w:val="67"/>
        </w:numPr>
        <w:rPr>
          <w:ins w:id="104" w:author="Rich Bustamante" w:date="2023-03-20T19:41:00Z"/>
        </w:rPr>
      </w:pPr>
      <w:ins w:id="105" w:author="Rich Bustamante" w:date="2023-03-20T19:41:00Z">
        <w:r>
          <w:t>Added bale-throwing animation and sound.</w:t>
        </w:r>
      </w:ins>
    </w:p>
    <w:p w14:paraId="35F60E2D" w14:textId="4F772C76" w:rsidR="00A92BEE" w:rsidRDefault="00A92BEE" w:rsidP="00A92BEE">
      <w:pPr>
        <w:pStyle w:val="ListParagraph"/>
        <w:numPr>
          <w:ilvl w:val="0"/>
          <w:numId w:val="67"/>
        </w:numPr>
        <w:rPr>
          <w:ins w:id="106" w:author="Rich Bustamante" w:date="2023-03-20T19:38:00Z"/>
        </w:rPr>
      </w:pPr>
      <w:ins w:id="107" w:author="Rich Bustamante" w:date="2023-03-20T19:41:00Z">
        <w:r>
          <w:t>Cleaned up a bit – deleted unneeded files.</w:t>
        </w:r>
      </w:ins>
    </w:p>
    <w:p w14:paraId="1A6C1760" w14:textId="6A9ED09A" w:rsidR="00A92BEE" w:rsidRPr="00E50C4B" w:rsidRDefault="00A92BEE">
      <w:pPr>
        <w:pStyle w:val="ListParagraph"/>
        <w:numPr>
          <w:ilvl w:val="0"/>
          <w:numId w:val="67"/>
        </w:numPr>
        <w:rPr>
          <w:ins w:id="108" w:author="Rich Bustamante" w:date="2023-03-18T08:16:00Z"/>
        </w:rPr>
        <w:pPrChange w:id="109" w:author="Rich Bustamante" w:date="2023-03-20T09:04:00Z">
          <w:pPr>
            <w:pStyle w:val="ListParagraph"/>
            <w:numPr>
              <w:numId w:val="2"/>
            </w:numPr>
            <w:ind w:hanging="360"/>
          </w:pPr>
        </w:pPrChange>
      </w:pPr>
      <w:ins w:id="110" w:author="Rich Bustamante" w:date="2023-03-20T19:39:00Z">
        <w:r>
          <w:t>Made level 4 harder</w:t>
        </w:r>
      </w:ins>
    </w:p>
    <w:p w14:paraId="3E787A6C" w14:textId="76F63AB0" w:rsidR="00C173A1" w:rsidDel="009804FF" w:rsidRDefault="00C173A1">
      <w:pPr>
        <w:pStyle w:val="Heading1"/>
        <w:tabs>
          <w:tab w:val="left" w:pos="3960"/>
        </w:tabs>
        <w:rPr>
          <w:del w:id="111" w:author="Rich Bustamante" w:date="2023-03-10T17:42:00Z"/>
        </w:rPr>
      </w:pPr>
      <w:del w:id="112" w:author="Rich Bustamante" w:date="2023-03-10T17:42:00Z">
        <w:r w:rsidDel="009804FF">
          <w:delText xml:space="preserve">Integrating </w:delText>
        </w:r>
        <w:r w:rsidR="007759E5" w:rsidDel="009804FF">
          <w:delText xml:space="preserve">libraries into </w:delText>
        </w:r>
        <w:r w:rsidR="008414AC" w:rsidDel="009804FF">
          <w:delText>helloworld.html</w:delText>
        </w:r>
      </w:del>
    </w:p>
    <w:p w14:paraId="5F365764" w14:textId="77777777" w:rsidR="00A92BEE" w:rsidRPr="00A92BEE" w:rsidRDefault="00A92BEE">
      <w:pPr>
        <w:rPr>
          <w:ins w:id="113" w:author="Rich Bustamante" w:date="2023-03-20T19:38:00Z"/>
        </w:rPr>
        <w:pPrChange w:id="114" w:author="Rich Bustamante" w:date="2023-03-20T19:38:00Z">
          <w:pPr>
            <w:pStyle w:val="ListParagraph"/>
            <w:numPr>
              <w:numId w:val="2"/>
            </w:numPr>
            <w:ind w:hanging="360"/>
          </w:pPr>
        </w:pPrChange>
      </w:pPr>
    </w:p>
    <w:p w14:paraId="73226109" w14:textId="00A61F7C" w:rsidR="007759E5" w:rsidDel="00B31D74" w:rsidRDefault="00B31D74">
      <w:pPr>
        <w:pStyle w:val="Heading1"/>
        <w:tabs>
          <w:tab w:val="left" w:pos="3960"/>
        </w:tabs>
        <w:rPr>
          <w:del w:id="115" w:author="Rich Bustamante" w:date="2023-03-10T17:42:00Z"/>
        </w:rPr>
      </w:pPr>
      <w:ins w:id="116" w:author="Rich Bustamante" w:date="2023-03-23T13:07:00Z">
        <w:r>
          <w:t>March 23, 2023</w:t>
        </w:r>
      </w:ins>
      <w:del w:id="117" w:author="Rich Bustamante" w:date="2023-03-10T17:42:00Z">
        <w:r w:rsidR="007759E5" w:rsidDel="009804FF">
          <w:delText>jquery</w:delText>
        </w:r>
      </w:del>
    </w:p>
    <w:p w14:paraId="78499476" w14:textId="77777777" w:rsidR="00B31D74" w:rsidRDefault="00B31D74" w:rsidP="00A350C9">
      <w:pPr>
        <w:pStyle w:val="Heading1"/>
        <w:rPr>
          <w:ins w:id="118" w:author="Rich Bustamante" w:date="2023-03-23T13:07:00Z"/>
        </w:rPr>
      </w:pPr>
    </w:p>
    <w:p w14:paraId="7667B746" w14:textId="78184736" w:rsidR="00A350C9" w:rsidRDefault="00AE7FEA" w:rsidP="00A350C9">
      <w:pPr>
        <w:pStyle w:val="ListParagraph"/>
        <w:numPr>
          <w:ilvl w:val="0"/>
          <w:numId w:val="68"/>
        </w:numPr>
        <w:rPr>
          <w:ins w:id="119" w:author="Rich Bustamante" w:date="2023-03-23T13:09:00Z"/>
        </w:rPr>
      </w:pPr>
      <w:ins w:id="120" w:author="Rich Bustamante" w:date="2023-03-23T13:09:00Z">
        <w:r>
          <w:t>How to make sure that Cows have a free field of fire?</w:t>
        </w:r>
      </w:ins>
      <w:ins w:id="121" w:author="Rich Bustamante" w:date="2023-03-23T13:19:00Z">
        <w:r w:rsidR="00967138">
          <w:t xml:space="preserve"> </w:t>
        </w:r>
      </w:ins>
      <w:ins w:id="122" w:author="Rich Bustamante" w:date="2023-03-23T13:20:00Z">
        <w:r w:rsidR="00967138">
          <w:t>The algor</w:t>
        </w:r>
        <w:r w:rsidR="00741D14">
          <w:t>ithm currently allows only the Cows in the bottom row to fire</w:t>
        </w:r>
        <w:r w:rsidR="0070546C">
          <w:t>. The rational being “Cow</w:t>
        </w:r>
      </w:ins>
      <w:ins w:id="123" w:author="Rich Bustamante" w:date="2023-03-23T13:21:00Z">
        <w:r w:rsidR="0070546C">
          <w:t xml:space="preserve">s don’t shoot other Cows” But, why not let the </w:t>
        </w:r>
        <w:r w:rsidR="00E93B60">
          <w:t>Cows with a free line of fire have a go?</w:t>
        </w:r>
      </w:ins>
    </w:p>
    <w:p w14:paraId="76365D89" w14:textId="2DA4FE41" w:rsidR="00AE7FEA" w:rsidRPr="00A350C9" w:rsidRDefault="00AE7FEA">
      <w:pPr>
        <w:pStyle w:val="ListParagraph"/>
        <w:rPr>
          <w:ins w:id="124" w:author="Rich Bustamante" w:date="2023-03-23T13:07:00Z"/>
        </w:rPr>
        <w:pPrChange w:id="125" w:author="Rich Bustamante" w:date="2023-03-23T13:0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26" w:author="Rich Bustamante" w:date="2023-03-23T13:09:00Z">
        <w:r>
          <w:rPr>
            <w:noProof/>
          </w:rPr>
          <mc:AlternateContent>
            <mc:Choice Requires="wpc">
              <w:drawing>
                <wp:inline distT="0" distB="0" distL="0" distR="0" wp14:anchorId="2DBAD968" wp14:editId="13A1667D">
                  <wp:extent cx="5486400" cy="1544744"/>
                  <wp:effectExtent l="0" t="0" r="0" b="0"/>
                  <wp:docPr id="1" name="Canva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solidFill>
                            <a:schemeClr val="bg2">
                              <a:lumMod val="75000"/>
                            </a:schemeClr>
                          </a:solidFill>
                        </wpc:bg>
                        <wpc:whole/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03067" y="1102867"/>
                              <a:ext cx="391160" cy="3670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37700" y="1043601"/>
                              <a:ext cx="391160" cy="3670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88721" y="1043601"/>
                              <a:ext cx="391160" cy="3670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6734" y="1073234"/>
                              <a:ext cx="391160" cy="3670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94133" y="1073234"/>
                              <a:ext cx="391160" cy="3670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4067" y="739804"/>
                              <a:ext cx="387267" cy="36306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4034" y="740282"/>
                              <a:ext cx="386715" cy="3625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48967" y="681016"/>
                              <a:ext cx="386715" cy="3625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40034" y="681016"/>
                              <a:ext cx="386715" cy="3625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63367" y="681016"/>
                              <a:ext cx="386715" cy="3625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02142" y="681016"/>
                              <a:ext cx="386715" cy="3625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30167" y="623019"/>
                              <a:ext cx="386715" cy="3625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3166" y="623019"/>
                              <a:ext cx="386715" cy="3625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60467" y="623019"/>
                              <a:ext cx="386715" cy="362585"/>
                            </a:xfrm>
                            <a:prstGeom prst="rect">
                              <a:avLst/>
                            </a:prstGeom>
                          </pic:spPr>
                        </pic:pic>
                      </wpc:wpc>
                    </a:graphicData>
                  </a:graphic>
                </wp:inline>
              </w:drawing>
            </mc:Choice>
            <mc:Fallback>
              <w:pict>
                <v:group w14:anchorId="208913DE" id="Canvas 1" o:spid="_x0000_s1026" editas="canvas" style="width:6in;height:121.65pt;mso-position-horizontal-relative:char;mso-position-vertical-relative:line" coordsize="54864,15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4864;height:15443;visibility:visible;mso-wrap-style:square" filled="t" fillcolor="#aeaaaa [2414]">
                    <v:fill o:detectmouseclick="t"/>
                    <v:path o:connecttype="none"/>
                  </v:shape>
                  <v:shape id="Picture 5" o:spid="_x0000_s1028" type="#_x0000_t75" style="position:absolute;left:27030;top:11028;width:3912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">
                    <v:imagedata r:id="rId13" o:title=""/>
                  </v:shape>
                  <v:shape id="Picture 6" o:spid="_x0000_s1029" type="#_x0000_t75" style="position:absolute;left:46377;top:10436;width:3911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">
                    <v:imagedata r:id="rId13" o:title=""/>
                  </v:shape>
                  <v:shape id="Picture 7" o:spid="_x0000_s1030" type="#_x0000_t75" style="position:absolute;left:40887;top:10436;width:3911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">
                    <v:imagedata r:id="rId13" o:title=""/>
                  </v:shape>
                  <v:shape id="Picture 8" o:spid="_x0000_s1031" type="#_x0000_t75" style="position:absolute;left:36767;top:10732;width:3911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">
                    <v:imagedata r:id="rId13" o:title=""/>
                  </v:shape>
                  <v:shape id="Picture 9" o:spid="_x0000_s1032" type="#_x0000_t75" style="position:absolute;left:31941;top:10732;width:3911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">
                    <v:imagedata r:id="rId13" o:title=""/>
                  </v:shape>
                  <v:shape id="Picture 10" o:spid="_x0000_s1033" type="#_x0000_t75" style="position:absolute;left:5440;top:7398;width:3873;height:3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">
                    <v:imagedata r:id="rId14" o:title=""/>
                  </v:shape>
                  <v:shape id="Picture 11" o:spid="_x0000_s1034" type="#_x0000_t75" style="position:absolute;left:11240;top:7402;width:3867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">
                    <v:imagedata r:id="rId14" o:title=""/>
                  </v:shape>
                  <v:shape id="Picture 12" o:spid="_x0000_s1035" type="#_x0000_t75" style="position:absolute;left:16489;top:6810;width:3867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">
                    <v:imagedata r:id="rId14" o:title=""/>
                  </v:shape>
                  <v:shape id="Picture 13" o:spid="_x0000_s1036" type="#_x0000_t75" style="position:absolute;left:21400;top:6810;width:3867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">
                    <v:imagedata r:id="rId14" o:title=""/>
                  </v:shape>
                  <v:shape id="Picture 14" o:spid="_x0000_s1037" type="#_x0000_t75" style="position:absolute;left:25633;top:6810;width:3867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">
                    <v:imagedata r:id="rId14" o:title=""/>
                  </v:shape>
                  <v:shape id="Picture 15" o:spid="_x0000_s1038" type="#_x0000_t75" style="position:absolute;left:31021;top:6810;width:3867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">
                    <v:imagedata r:id="rId14" o:title=""/>
                  </v:shape>
                  <v:shape id="Picture 16" o:spid="_x0000_s1039" type="#_x0000_t75" style="position:absolute;left:36301;top:6230;width:3867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">
                    <v:imagedata r:id="rId14" o:title=""/>
                  </v:shape>
                  <v:shape id="Picture 17" o:spid="_x0000_s1040" type="#_x0000_t75" style="position:absolute;left:40931;top:6230;width:3867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">
                    <v:imagedata r:id="rId14" o:title=""/>
                  </v:shape>
                  <v:shape id="Picture 18" o:spid="_x0000_s1041" type="#_x0000_t75" style="position:absolute;left:47604;top:6230;width:3867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">
                    <v:imagedata r:id="rId14" o:title=""/>
                  </v:shape>
                  <w10:anchorlock/>
                </v:group>
              </w:pict>
            </mc:Fallback>
          </mc:AlternateContent>
        </w:r>
      </w:ins>
    </w:p>
    <w:p w14:paraId="57FEA29D" w14:textId="2346017A" w:rsidR="007759E5" w:rsidDel="00D6111B" w:rsidRDefault="007759E5">
      <w:pPr>
        <w:pStyle w:val="Heading1"/>
        <w:tabs>
          <w:tab w:val="left" w:pos="3960"/>
        </w:tabs>
        <w:rPr>
          <w:del w:id="127" w:author="Rich Bustamante" w:date="2023-03-10T17:42:00Z"/>
        </w:rPr>
      </w:pPr>
      <w:del w:id="128" w:author="Rich Bustamante" w:date="2023-03-10T17:42:00Z">
        <w:r w:rsidDel="009804FF">
          <w:delText>codemirror</w:delText>
        </w:r>
      </w:del>
    </w:p>
    <w:p w14:paraId="4FF08DD5" w14:textId="2CF19B48" w:rsidR="00D6111B" w:rsidRDefault="00D6111B" w:rsidP="00D6111B">
      <w:pPr>
        <w:pStyle w:val="ListParagraph"/>
        <w:numPr>
          <w:ilvl w:val="0"/>
          <w:numId w:val="68"/>
        </w:numPr>
        <w:rPr>
          <w:ins w:id="129" w:author="Rich Bustamante" w:date="2023-03-23T13:22:00Z"/>
        </w:rPr>
      </w:pPr>
      <w:ins w:id="130" w:author="Rich Bustamante" w:date="2023-03-23T13:22:00Z">
        <w:r>
          <w:t>Here is my first try at the new algorithm:</w:t>
        </w:r>
      </w:ins>
    </w:p>
    <w:p w14:paraId="1B1554A7" w14:textId="68C96465" w:rsidR="00D6111B" w:rsidRDefault="00F12F19" w:rsidP="00F12F19">
      <w:pPr>
        <w:pStyle w:val="code"/>
        <w:framePr w:wrap="around"/>
        <w:ind w:left="720"/>
        <w:rPr>
          <w:ins w:id="131" w:author="Rich Bustamante" w:date="2023-03-23T14:21:00Z"/>
        </w:rPr>
      </w:pPr>
      <w:ins w:id="132" w:author="Rich Bustamante" w:date="2023-03-23T14:21:00Z">
        <w:r>
          <w:t>For each cow</w:t>
        </w:r>
      </w:ins>
    </w:p>
    <w:p w14:paraId="7503CC9E" w14:textId="73E24735" w:rsidR="00F12F19" w:rsidRDefault="00F12F19" w:rsidP="00F12F19">
      <w:pPr>
        <w:pStyle w:val="code"/>
        <w:framePr w:wrap="around"/>
        <w:ind w:left="720"/>
        <w:rPr>
          <w:ins w:id="133" w:author="Rich Bustamante" w:date="2023-03-23T14:22:00Z"/>
        </w:rPr>
      </w:pPr>
      <w:ins w:id="134" w:author="Rich Bustamante" w:date="2023-03-23T14:21:00Z">
        <w:r>
          <w:t>.</w:t>
        </w:r>
      </w:ins>
      <w:ins w:id="135" w:author="Rich Bustamante" w:date="2023-03-23T14:22:00Z">
        <w:r>
          <w:t xml:space="preserve"> If the </w:t>
        </w:r>
        <w:r w:rsidR="00AA3C7C">
          <w:t>cow is at a lower row</w:t>
        </w:r>
      </w:ins>
    </w:p>
    <w:p w14:paraId="59C0F015" w14:textId="2C607114" w:rsidR="00AA3C7C" w:rsidRDefault="00AA3C7C" w:rsidP="00F12F19">
      <w:pPr>
        <w:pStyle w:val="code"/>
        <w:framePr w:wrap="around"/>
        <w:ind w:left="720"/>
        <w:rPr>
          <w:ins w:id="136" w:author="Rich Bustamante" w:date="2023-03-23T14:22:00Z"/>
        </w:rPr>
      </w:pPr>
      <w:ins w:id="137" w:author="Rich Bustamante" w:date="2023-03-23T14:22:00Z">
        <w:r>
          <w:t xml:space="preserve">.   </w:t>
        </w:r>
        <w:r w:rsidR="00D07C02">
          <w:t>If</w:t>
        </w:r>
        <w:r>
          <w:t xml:space="preserve"> the cow is in the way</w:t>
        </w:r>
      </w:ins>
      <w:ins w:id="138" w:author="Rich Bustamante" w:date="2023-03-24T09:35:00Z">
        <w:r w:rsidR="00972268">
          <w:t xml:space="preserve"> - </w:t>
        </w:r>
      </w:ins>
      <w:ins w:id="139" w:author="Rich Bustamante" w:date="2023-03-24T09:36:00Z">
        <w:r w:rsidR="00972268">
          <w:t>m</w:t>
        </w:r>
      </w:ins>
      <w:ins w:id="140" w:author="Rich Bustamante" w:date="2023-03-23T14:23:00Z">
        <w:r w:rsidR="00957EA8">
          <w:t>eans its x is near our cow</w:t>
        </w:r>
      </w:ins>
      <w:ins w:id="141" w:author="Rich Bustamante" w:date="2023-03-24T09:35:00Z">
        <w:r w:rsidR="006449D8">
          <w:t>’s x</w:t>
        </w:r>
      </w:ins>
    </w:p>
    <w:p w14:paraId="4981F6D7" w14:textId="7BB782AD" w:rsidR="00AA3C7C" w:rsidRDefault="00AA3C7C" w:rsidP="00F12F19">
      <w:pPr>
        <w:pStyle w:val="code"/>
        <w:framePr w:wrap="around"/>
        <w:ind w:left="720"/>
        <w:rPr>
          <w:ins w:id="142" w:author="Rich Bustamante" w:date="2023-03-23T14:22:00Z"/>
        </w:rPr>
      </w:pPr>
      <w:ins w:id="143" w:author="Rich Bustamante" w:date="2023-03-23T14:22:00Z">
        <w:r>
          <w:t xml:space="preserve">.  </w:t>
        </w:r>
        <w:r w:rsidR="00D07C02">
          <w:t>.  . return false</w:t>
        </w:r>
      </w:ins>
    </w:p>
    <w:p w14:paraId="5FCA2D5B" w14:textId="23F53943" w:rsidR="00D07C02" w:rsidRDefault="00D07C02" w:rsidP="00F12F19">
      <w:pPr>
        <w:pStyle w:val="code"/>
        <w:framePr w:wrap="around"/>
        <w:ind w:left="720"/>
        <w:rPr>
          <w:ins w:id="144" w:author="Rich Bustamante" w:date="2023-03-23T14:23:00Z"/>
        </w:rPr>
      </w:pPr>
      <w:ins w:id="145" w:author="Rich Bustamante" w:date="2023-03-23T14:23:00Z">
        <w:r>
          <w:t>. Endif</w:t>
        </w:r>
      </w:ins>
    </w:p>
    <w:p w14:paraId="52B1C359" w14:textId="5F19FA15" w:rsidR="00D07C02" w:rsidRPr="00D6111B" w:rsidRDefault="00D07C02">
      <w:pPr>
        <w:pStyle w:val="code"/>
        <w:framePr w:wrap="around"/>
        <w:ind w:left="720"/>
        <w:rPr>
          <w:ins w:id="146" w:author="Rich Bustamante" w:date="2023-03-23T13:22:00Z"/>
        </w:rPr>
        <w:pPrChange w:id="147" w:author="Rich Bustamante" w:date="2023-03-23T14:2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8" w:author="Rich Bustamante" w:date="2023-03-23T14:23:00Z">
        <w:r>
          <w:t xml:space="preserve">End </w:t>
        </w:r>
      </w:ins>
    </w:p>
    <w:p w14:paraId="7F16B0D3" w14:textId="524ADE69" w:rsidR="0082605A" w:rsidDel="00972268" w:rsidRDefault="00972268">
      <w:pPr>
        <w:pStyle w:val="Heading1"/>
        <w:tabs>
          <w:tab w:val="left" w:pos="3960"/>
        </w:tabs>
        <w:rPr>
          <w:del w:id="149" w:author="Rich Bustamante" w:date="2023-03-10T17:42:00Z"/>
        </w:rPr>
      </w:pPr>
      <w:ins w:id="150" w:author="Rich Bustamante" w:date="2023-03-24T09:36:00Z">
        <w:r>
          <w:t>March 24, 2023</w:t>
        </w:r>
      </w:ins>
      <w:del w:id="151" w:author="Rich Bustamante" w:date="2023-03-10T17:42:00Z">
        <w:r w:rsidR="00033BDB" w:rsidDel="009804FF">
          <w:delText>We have the HTML s</w:delText>
        </w:r>
        <w:r w:rsidR="00703C04" w:rsidDel="009804FF">
          <w:delText>etup correctly in HellowWorld.html let's visit the other HTML</w:delText>
        </w:r>
        <w:r w:rsidR="00A311B8" w:rsidDel="009804FF">
          <w:delText>.</w:delText>
        </w:r>
      </w:del>
    </w:p>
    <w:p w14:paraId="1B9FF547" w14:textId="77777777" w:rsidR="00972268" w:rsidRDefault="00972268" w:rsidP="00972268">
      <w:pPr>
        <w:pStyle w:val="Heading1"/>
        <w:rPr>
          <w:ins w:id="152" w:author="Rich Bustamante" w:date="2023-03-24T09:36:00Z"/>
        </w:rPr>
      </w:pPr>
    </w:p>
    <w:p w14:paraId="1A8DCAAF" w14:textId="2674651C" w:rsidR="00972268" w:rsidRDefault="00E87EE2" w:rsidP="00972268">
      <w:pPr>
        <w:pStyle w:val="ListParagraph"/>
        <w:numPr>
          <w:ilvl w:val="0"/>
          <w:numId w:val="70"/>
        </w:numPr>
        <w:rPr>
          <w:ins w:id="153" w:author="Rich Bustamante" w:date="2023-03-24T09:39:00Z"/>
        </w:rPr>
      </w:pPr>
      <w:ins w:id="154" w:author="Rich Bustamante" w:date="2023-03-24T09:37:00Z">
        <w:r>
          <w:t>Our ‘when to fire’ algorithm is resulting in a big safe corridor for the Player.</w:t>
        </w:r>
        <w:r w:rsidR="00E80A90">
          <w:t xml:space="preserve"> Let’s change this algorithm so that </w:t>
        </w:r>
      </w:ins>
      <w:ins w:id="155" w:author="Rich Bustamante" w:date="2023-03-24T09:38:00Z">
        <w:r w:rsidR="00177D6E">
          <w:t xml:space="preserve">the Cows fire within the corridor but are more likely to do so </w:t>
        </w:r>
        <w:r w:rsidR="00595EC7">
          <w:t xml:space="preserve">when closer to the </w:t>
        </w:r>
      </w:ins>
      <w:ins w:id="156" w:author="Rich Bustamante" w:date="2023-03-24T09:39:00Z">
        <w:r w:rsidR="00595EC7">
          <w:t xml:space="preserve">Player. </w:t>
        </w:r>
      </w:ins>
    </w:p>
    <w:p w14:paraId="6CF782C1" w14:textId="695279AF" w:rsidR="00595EC7" w:rsidRDefault="00352836" w:rsidP="00B250EE">
      <w:pPr>
        <w:pStyle w:val="code"/>
        <w:framePr w:wrap="around"/>
        <w:rPr>
          <w:ins w:id="157" w:author="Rich Bustamante" w:date="2023-03-24T09:42:00Z"/>
        </w:rPr>
      </w:pPr>
      <w:ins w:id="158" w:author="Rich Bustamante" w:date="2023-03-24T09:42:00Z">
        <w:r>
          <w:lastRenderedPageBreak/>
          <w:t>if (</w:t>
        </w:r>
      </w:ins>
      <w:ins w:id="159" w:author="Rich Bustamante" w:date="2023-03-24T09:39:00Z">
        <w:r w:rsidR="00B250EE">
          <w:t>1</w:t>
        </w:r>
      </w:ins>
      <w:ins w:id="160" w:author="Rich Bustamante" w:date="2023-03-24T09:41:00Z">
        <w:r w:rsidR="00F51FFE">
          <w:t>0</w:t>
        </w:r>
      </w:ins>
      <w:ins w:id="161" w:author="Rich Bustamante" w:date="2023-03-24T09:39:00Z">
        <w:r w:rsidR="00B250EE">
          <w:t>/distance</w:t>
        </w:r>
      </w:ins>
      <w:ins w:id="162" w:author="Rich Bustamante" w:date="2023-03-24T09:41:00Z">
        <w:r w:rsidR="00F51FFE">
          <w:t xml:space="preserve"> + </w:t>
        </w:r>
        <w:r>
          <w:t>Math.random()</w:t>
        </w:r>
      </w:ins>
      <w:ins w:id="163" w:author="Rich Bustamante" w:date="2023-03-24T09:42:00Z">
        <w:r>
          <w:t>) {</w:t>
        </w:r>
      </w:ins>
    </w:p>
    <w:p w14:paraId="5D0710DE" w14:textId="02365F70" w:rsidR="00352836" w:rsidRDefault="00352836" w:rsidP="00B250EE">
      <w:pPr>
        <w:pStyle w:val="code"/>
        <w:framePr w:wrap="around"/>
        <w:rPr>
          <w:ins w:id="164" w:author="Rich Bustamante" w:date="2023-03-24T09:42:00Z"/>
        </w:rPr>
      </w:pPr>
      <w:ins w:id="165" w:author="Rich Bustamante" w:date="2023-03-24T09:42:00Z">
        <w:r>
          <w:tab/>
          <w:t>fire!</w:t>
        </w:r>
      </w:ins>
    </w:p>
    <w:p w14:paraId="50CA45AF" w14:textId="14353798" w:rsidR="00352836" w:rsidRPr="00972268" w:rsidRDefault="00352836">
      <w:pPr>
        <w:pStyle w:val="code"/>
        <w:framePr w:wrap="around"/>
        <w:rPr>
          <w:ins w:id="166" w:author="Rich Bustamante" w:date="2023-03-24T09:36:00Z"/>
        </w:rPr>
        <w:pPrChange w:id="167" w:author="Rich Bustamante" w:date="2023-03-24T09:39:00Z">
          <w:pPr>
            <w:pStyle w:val="ListParagraph"/>
            <w:numPr>
              <w:numId w:val="2"/>
            </w:numPr>
            <w:ind w:hanging="360"/>
          </w:pPr>
        </w:pPrChange>
      </w:pPr>
      <w:ins w:id="168" w:author="Rich Bustamante" w:date="2023-03-24T09:42:00Z">
        <w:r>
          <w:t>}</w:t>
        </w:r>
      </w:ins>
    </w:p>
    <w:p w14:paraId="7DFEEC93" w14:textId="0D19543D" w:rsidR="00A311B8" w:rsidDel="00640FC4" w:rsidRDefault="00640FC4">
      <w:pPr>
        <w:pStyle w:val="Heading1"/>
        <w:tabs>
          <w:tab w:val="left" w:pos="3960"/>
        </w:tabs>
        <w:rPr>
          <w:del w:id="169" w:author="Rich Bustamante" w:date="2023-03-10T17:42:00Z"/>
        </w:rPr>
      </w:pPr>
      <w:ins w:id="170" w:author="Rich Bustamante" w:date="2023-04-05T09:41:00Z">
        <w:r>
          <w:t>April 5, 2023</w:t>
        </w:r>
      </w:ins>
      <w:del w:id="171" w:author="Rich Bustamante" w:date="2023-03-10T17:42:00Z">
        <w:r w:rsidR="00DE618D" w:rsidDel="009804FF">
          <w:delText>09252021.html</w:delText>
        </w:r>
      </w:del>
    </w:p>
    <w:p w14:paraId="75D99DEB" w14:textId="7F20E26B" w:rsidR="00640FC4" w:rsidRDefault="00640FC4" w:rsidP="00FA2839">
      <w:pPr>
        <w:pStyle w:val="Heading1"/>
        <w:rPr>
          <w:ins w:id="172" w:author="Rich Bustamante" w:date="2023-04-05T09:41:00Z"/>
        </w:rPr>
      </w:pPr>
    </w:p>
    <w:p w14:paraId="1CCD3573" w14:textId="040EB0B7" w:rsidR="00FA2839" w:rsidRDefault="00FA2839" w:rsidP="00FA2839">
      <w:pPr>
        <w:rPr>
          <w:ins w:id="173" w:author="Rich Bustamante" w:date="2023-04-05T09:42:00Z"/>
        </w:rPr>
      </w:pPr>
      <w:ins w:id="174" w:author="Rich Bustamante" w:date="2023-04-05T09:41:00Z">
        <w:r>
          <w:t>Trying to debug the cow game on mobile. I found an ancient video explaining how to do this</w:t>
        </w:r>
        <w:r w:rsidR="005763F7">
          <w:t xml:space="preserve"> using Andr</w:t>
        </w:r>
      </w:ins>
      <w:ins w:id="175" w:author="Rich Bustamante" w:date="2023-04-05T09:42:00Z">
        <w:r w:rsidR="005763F7">
          <w:t>oid Studio and the developer debug bridge.</w:t>
        </w:r>
      </w:ins>
    </w:p>
    <w:p w14:paraId="1F87B6AD" w14:textId="584E5D52" w:rsidR="00A9175F" w:rsidRDefault="00A9175F" w:rsidP="00A9175F">
      <w:pPr>
        <w:pStyle w:val="ListParagraph"/>
        <w:numPr>
          <w:ilvl w:val="0"/>
          <w:numId w:val="70"/>
        </w:numPr>
        <w:rPr>
          <w:ins w:id="176" w:author="Rich Bustamante" w:date="2023-04-05T09:42:00Z"/>
        </w:rPr>
      </w:pPr>
      <w:ins w:id="177" w:author="Rich Bustamante" w:date="2023-04-05T09:42:00Z">
        <w:r>
          <w:t>Installed Android Studio</w:t>
        </w:r>
      </w:ins>
    </w:p>
    <w:p w14:paraId="50AA8692" w14:textId="75038823" w:rsidR="00A9175F" w:rsidRDefault="00A9175F" w:rsidP="00A9175F">
      <w:pPr>
        <w:pStyle w:val="ListParagraph"/>
        <w:numPr>
          <w:ilvl w:val="0"/>
          <w:numId w:val="70"/>
        </w:numPr>
        <w:rPr>
          <w:ins w:id="178" w:author="Rich Bustamante" w:date="2023-04-05T09:42:00Z"/>
        </w:rPr>
      </w:pPr>
      <w:ins w:id="179" w:author="Rich Bustamante" w:date="2023-04-05T09:42:00Z">
        <w:r>
          <w:t>Need to open ‘terminal’ and run</w:t>
        </w:r>
      </w:ins>
    </w:p>
    <w:p w14:paraId="6FA43CDB" w14:textId="01C74E4D" w:rsidR="00A9175F" w:rsidRPr="00FA2839" w:rsidRDefault="00EF3D40">
      <w:pPr>
        <w:pStyle w:val="code"/>
        <w:framePr w:wrap="around"/>
        <w:rPr>
          <w:ins w:id="180" w:author="Rich Bustamante" w:date="2023-04-05T09:41:00Z"/>
        </w:rPr>
        <w:pPrChange w:id="181" w:author="Rich Bustamante" w:date="2023-04-05T09:4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2" w:author="Rich Bustamante" w:date="2023-04-05T09:43:00Z">
        <w:r>
          <w:t>Adb forward tcp:9222 localabstract:chrome_devtools.remote</w:t>
        </w:r>
      </w:ins>
    </w:p>
    <w:p w14:paraId="0ED5DA09" w14:textId="04D4CBDB" w:rsidR="00DE618D" w:rsidDel="001737CC" w:rsidRDefault="007213A2">
      <w:pPr>
        <w:pStyle w:val="Heading1"/>
        <w:tabs>
          <w:tab w:val="left" w:pos="3960"/>
        </w:tabs>
        <w:rPr>
          <w:del w:id="183" w:author="Rich Bustamante" w:date="2023-03-10T17:42:00Z"/>
        </w:rPr>
      </w:pPr>
      <w:del w:id="184" w:author="Rich Bustamante" w:date="2023-03-10T17:42:00Z">
        <w:r w:rsidDel="009804FF">
          <w:delText>about.html</w:delText>
        </w:r>
        <w:r w:rsidR="00095E51" w:rsidDel="009804FF">
          <w:delText xml:space="preserve"> </w:delText>
        </w:r>
      </w:del>
    </w:p>
    <w:p w14:paraId="1EFCB626" w14:textId="77777777" w:rsidR="001737CC" w:rsidRDefault="001737CC" w:rsidP="001737CC">
      <w:pPr>
        <w:rPr>
          <w:ins w:id="185" w:author="Rich Bustamante" w:date="2023-04-05T16:44:00Z"/>
        </w:rPr>
      </w:pPr>
    </w:p>
    <w:p w14:paraId="3CE3B0FA" w14:textId="77777777" w:rsidR="001737CC" w:rsidRDefault="001737CC" w:rsidP="001737CC">
      <w:pPr>
        <w:rPr>
          <w:ins w:id="186" w:author="Rich Bustamante" w:date="2023-04-05T16:44:00Z"/>
        </w:rPr>
      </w:pPr>
    </w:p>
    <w:p w14:paraId="7A926EA6" w14:textId="09C5075E" w:rsidR="001737CC" w:rsidRDefault="00C7737D" w:rsidP="00C7737D">
      <w:pPr>
        <w:pStyle w:val="ListParagraph"/>
        <w:numPr>
          <w:ilvl w:val="0"/>
          <w:numId w:val="71"/>
        </w:numPr>
        <w:rPr>
          <w:ins w:id="187" w:author="Rich Bustamante" w:date="2023-04-05T16:44:00Z"/>
        </w:rPr>
      </w:pPr>
      <w:ins w:id="188" w:author="Rich Bustamante" w:date="2023-04-05T16:44:00Z">
        <w:r>
          <w:t xml:space="preserve">Adb wasn’t found – it’s not installed as part of Android Studio. </w:t>
        </w:r>
      </w:ins>
    </w:p>
    <w:p w14:paraId="12DF408C" w14:textId="7807E0AD" w:rsidR="00C7737D" w:rsidRDefault="00C7737D" w:rsidP="00C7737D">
      <w:pPr>
        <w:pStyle w:val="ListParagraph"/>
        <w:numPr>
          <w:ilvl w:val="0"/>
          <w:numId w:val="71"/>
        </w:numPr>
        <w:rPr>
          <w:ins w:id="189" w:author="Rich Bustamante" w:date="2023-04-05T16:45:00Z"/>
        </w:rPr>
      </w:pPr>
      <w:ins w:id="190" w:author="Rich Bustamante" w:date="2023-04-05T16:44:00Z">
        <w:r>
          <w:t xml:space="preserve">Installed adb </w:t>
        </w:r>
      </w:ins>
      <w:ins w:id="191" w:author="Rich Bustamante" w:date="2023-04-05T16:45:00Z">
        <w:r>
          <w:t xml:space="preserve">(et. Al.) from </w:t>
        </w:r>
        <w:r w:rsidR="00B96D4D">
          <w:t xml:space="preserve"> </w:t>
        </w:r>
        <w:r w:rsidR="00B96D4D">
          <w:fldChar w:fldCharType="begin"/>
        </w:r>
        <w:r w:rsidR="00B96D4D">
          <w:instrText xml:space="preserve"> HYPERLINK "</w:instrText>
        </w:r>
        <w:r w:rsidR="00B96D4D" w:rsidRPr="00B96D4D">
          <w:instrText>https://developer.android.com/tools/releases/platform-tools</w:instrText>
        </w:r>
        <w:r w:rsidR="00B96D4D">
          <w:instrText xml:space="preserve">" </w:instrText>
        </w:r>
        <w:r w:rsidR="00B96D4D">
          <w:fldChar w:fldCharType="separate"/>
        </w:r>
        <w:r w:rsidR="00B96D4D" w:rsidRPr="00B913DB">
          <w:rPr>
            <w:rStyle w:val="Hyperlink"/>
          </w:rPr>
          <w:t>https://developer.android.com/tools/releases/platform-tools</w:t>
        </w:r>
        <w:r w:rsidR="00B96D4D">
          <w:fldChar w:fldCharType="end"/>
        </w:r>
      </w:ins>
    </w:p>
    <w:p w14:paraId="4A55634A" w14:textId="1621DD06" w:rsidR="00B96D4D" w:rsidRDefault="002218DF" w:rsidP="00C7737D">
      <w:pPr>
        <w:pStyle w:val="ListParagraph"/>
        <w:numPr>
          <w:ilvl w:val="0"/>
          <w:numId w:val="71"/>
        </w:numPr>
        <w:rPr>
          <w:ins w:id="192" w:author="Rich Bustamante" w:date="2023-04-05T16:47:00Z"/>
        </w:rPr>
      </w:pPr>
      <w:ins w:id="193" w:author="Rich Bustamante" w:date="2023-04-05T16:47:00Z">
        <w:r>
          <w:t>Now I get:</w:t>
        </w:r>
      </w:ins>
    </w:p>
    <w:p w14:paraId="0BA78B45" w14:textId="77777777" w:rsidR="002218DF" w:rsidRDefault="002218DF" w:rsidP="002218DF">
      <w:pPr>
        <w:pStyle w:val="code"/>
        <w:framePr w:wrap="around"/>
        <w:rPr>
          <w:ins w:id="194" w:author="Rich Bustamante" w:date="2023-04-05T16:47:00Z"/>
        </w:rPr>
      </w:pPr>
      <w:ins w:id="195" w:author="Rich Bustamante" w:date="2023-04-05T16:47:00Z">
        <w:r>
          <w:t>&gt;Adb forward tcp:9222 localabstract:chrome_devtools.remote</w:t>
        </w:r>
      </w:ins>
    </w:p>
    <w:p w14:paraId="35967D53" w14:textId="77777777" w:rsidR="002218DF" w:rsidRDefault="002218DF" w:rsidP="002218DF">
      <w:pPr>
        <w:pStyle w:val="code"/>
        <w:framePr w:wrap="around"/>
        <w:rPr>
          <w:ins w:id="196" w:author="Rich Bustamante" w:date="2023-04-05T16:47:00Z"/>
        </w:rPr>
      </w:pPr>
      <w:ins w:id="197" w:author="Rich Bustamante" w:date="2023-04-05T16:47:00Z">
        <w:r>
          <w:t>* daemon not running; starting now at tcp:5037</w:t>
        </w:r>
      </w:ins>
    </w:p>
    <w:p w14:paraId="6952A6C2" w14:textId="77777777" w:rsidR="002218DF" w:rsidRDefault="002218DF" w:rsidP="002218DF">
      <w:pPr>
        <w:pStyle w:val="code"/>
        <w:framePr w:wrap="around"/>
        <w:rPr>
          <w:ins w:id="198" w:author="Rich Bustamante" w:date="2023-04-05T16:47:00Z"/>
        </w:rPr>
      </w:pPr>
      <w:ins w:id="199" w:author="Rich Bustamante" w:date="2023-04-05T16:47:00Z">
        <w:r>
          <w:t>* daemon started successfully</w:t>
        </w:r>
      </w:ins>
    </w:p>
    <w:p w14:paraId="33F99E62" w14:textId="22D44914" w:rsidR="002218DF" w:rsidRDefault="002218DF" w:rsidP="002218DF">
      <w:pPr>
        <w:pStyle w:val="code"/>
        <w:framePr w:wrap="around"/>
        <w:rPr>
          <w:ins w:id="200" w:author="Rich Bustamante" w:date="2023-04-05T16:47:00Z"/>
        </w:rPr>
      </w:pPr>
      <w:ins w:id="201" w:author="Rich Bustamante" w:date="2023-04-05T16:47:00Z">
        <w:r>
          <w:t>adb.exe: error: no devices/emulators found</w:t>
        </w:r>
      </w:ins>
    </w:p>
    <w:p w14:paraId="3651E756" w14:textId="2C7DD670" w:rsidR="00985990" w:rsidRDefault="00985990" w:rsidP="00985990">
      <w:pPr>
        <w:pStyle w:val="ListParagraph"/>
        <w:numPr>
          <w:ilvl w:val="0"/>
          <w:numId w:val="72"/>
        </w:numPr>
        <w:rPr>
          <w:ins w:id="202" w:author="Rich Bustamante" w:date="2023-04-05T16:48:00Z"/>
        </w:rPr>
      </w:pPr>
      <w:ins w:id="203" w:author="Rich Bustamante" w:date="2023-04-05T16:47:00Z">
        <w:r>
          <w:t xml:space="preserve">So, </w:t>
        </w:r>
      </w:ins>
      <w:ins w:id="204" w:author="Rich Bustamante" w:date="2023-04-05T16:48:00Z">
        <w:r w:rsidR="00C15C0F">
          <w:t xml:space="preserve">adb doesn t see my phone </w:t>
        </w:r>
        <w:r w:rsidR="00196618">
          <w:t>and I haven’t installed any emulators yet.</w:t>
        </w:r>
      </w:ins>
    </w:p>
    <w:p w14:paraId="64A829D0" w14:textId="77777777" w:rsidR="00196618" w:rsidRDefault="00196618">
      <w:pPr>
        <w:pStyle w:val="ListParagraph"/>
        <w:numPr>
          <w:ilvl w:val="0"/>
          <w:numId w:val="72"/>
        </w:numPr>
        <w:rPr>
          <w:ins w:id="205" w:author="Rich Bustamante" w:date="2023-04-05T16:44:00Z"/>
        </w:rPr>
        <w:pPrChange w:id="206" w:author="Rich Bustamante" w:date="2023-04-05T16:47:00Z">
          <w:pPr/>
        </w:pPrChange>
      </w:pPr>
    </w:p>
    <w:p w14:paraId="5204337B" w14:textId="147C8C8F" w:rsidR="00C7737D" w:rsidRDefault="00E52D20" w:rsidP="00B16CEE">
      <w:pPr>
        <w:pStyle w:val="Heading1"/>
        <w:rPr>
          <w:ins w:id="207" w:author="Rich Bustamante" w:date="2023-04-06T16:32:00Z"/>
        </w:rPr>
      </w:pPr>
      <w:ins w:id="208" w:author="Rich Bustamante" w:date="2023-04-06T16:31:00Z">
        <w:r>
          <w:t>April 6, 2023</w:t>
        </w:r>
      </w:ins>
    </w:p>
    <w:p w14:paraId="0C21782A" w14:textId="56C4CEEC" w:rsidR="00B16CEE" w:rsidRPr="00B16CEE" w:rsidRDefault="00B16CEE">
      <w:pPr>
        <w:rPr>
          <w:ins w:id="209" w:author="Rich Bustamante" w:date="2023-04-06T16:32:00Z"/>
        </w:rPr>
        <w:pPrChange w:id="210" w:author="Rich Bustamante" w:date="2023-04-06T16:32:00Z">
          <w:pPr>
            <w:pStyle w:val="Heading1"/>
          </w:pPr>
        </w:pPrChange>
      </w:pPr>
      <w:ins w:id="211" w:author="Rich Bustamante" w:date="2023-04-06T16:32:00Z">
        <w:r>
          <w:t>Timeout for AI learning.</w:t>
        </w:r>
      </w:ins>
    </w:p>
    <w:p w14:paraId="622E0268" w14:textId="0EA7BE51" w:rsidR="00B16CEE" w:rsidRDefault="002A641E" w:rsidP="00B16CEE">
      <w:pPr>
        <w:pStyle w:val="ListParagraph"/>
        <w:numPr>
          <w:ilvl w:val="0"/>
          <w:numId w:val="73"/>
        </w:numPr>
        <w:rPr>
          <w:ins w:id="212" w:author="Rich Bustamante" w:date="2023-04-06T16:33:00Z"/>
        </w:rPr>
      </w:pPr>
      <w:ins w:id="213" w:author="Rich Bustamante" w:date="2023-04-06T16:32:00Z">
        <w:r>
          <w:t>Create an Animated Talking AI Avatar</w:t>
        </w:r>
      </w:ins>
      <w:ins w:id="214" w:author="Rich Bustamante" w:date="2023-04-06T16:33:00Z">
        <w:r>
          <w:t xml:space="preserve"> </w:t>
        </w:r>
        <w:r>
          <w:fldChar w:fldCharType="begin"/>
        </w:r>
        <w:r>
          <w:instrText xml:space="preserve"> HYPERLINK "</w:instrText>
        </w:r>
        <w:r w:rsidRPr="002A641E">
          <w:instrText>https://youtu.be/kYueHEcqdmM</w:instrText>
        </w:r>
        <w:r>
          <w:instrText xml:space="preserve">" </w:instrText>
        </w:r>
        <w:r>
          <w:fldChar w:fldCharType="separate"/>
        </w:r>
        <w:r w:rsidRPr="00A92530">
          <w:rPr>
            <w:rStyle w:val="Hyperlink"/>
          </w:rPr>
          <w:t>https://youtu.be/kYueHEcqdmM</w:t>
        </w:r>
        <w:r>
          <w:fldChar w:fldCharType="end"/>
        </w:r>
      </w:ins>
    </w:p>
    <w:p w14:paraId="4AEA52B8" w14:textId="2D24793A" w:rsidR="002A641E" w:rsidRDefault="00634C59" w:rsidP="00B16CEE">
      <w:pPr>
        <w:pStyle w:val="ListParagraph"/>
        <w:numPr>
          <w:ilvl w:val="0"/>
          <w:numId w:val="73"/>
        </w:numPr>
        <w:rPr>
          <w:ins w:id="215" w:author="Rich Bustamante" w:date="2023-04-06T16:35:00Z"/>
        </w:rPr>
      </w:pPr>
      <w:ins w:id="216" w:author="Rich Bustamante" w:date="2023-04-06T16:35:00Z">
        <w:r>
          <w:t>T</w:t>
        </w:r>
        <w:r w:rsidRPr="00634C59">
          <w:t>op 5 AI Generated Talking Avatar Tools (D-ID Alternatives)</w:t>
        </w:r>
        <w:r>
          <w:t xml:space="preserve"> </w:t>
        </w:r>
        <w:r w:rsidR="00357454">
          <w:fldChar w:fldCharType="begin"/>
        </w:r>
        <w:r w:rsidR="00357454">
          <w:instrText xml:space="preserve"> HYPERLINK "</w:instrText>
        </w:r>
        <w:r w:rsidR="00357454" w:rsidRPr="00357454">
          <w:instrText>https://youtu.be/U0HNdsxC8YU</w:instrText>
        </w:r>
        <w:r w:rsidR="00357454">
          <w:instrText xml:space="preserve">" </w:instrText>
        </w:r>
        <w:r w:rsidR="00357454">
          <w:fldChar w:fldCharType="separate"/>
        </w:r>
        <w:r w:rsidR="00357454" w:rsidRPr="00A92530">
          <w:rPr>
            <w:rStyle w:val="Hyperlink"/>
          </w:rPr>
          <w:t>https://youtu.be/U0HNdsxC8YU</w:t>
        </w:r>
        <w:r w:rsidR="00357454">
          <w:fldChar w:fldCharType="end"/>
        </w:r>
      </w:ins>
    </w:p>
    <w:p w14:paraId="049B6904" w14:textId="2B36AA96" w:rsidR="00357454" w:rsidRDefault="00A15699" w:rsidP="00B16CEE">
      <w:pPr>
        <w:pStyle w:val="ListParagraph"/>
        <w:numPr>
          <w:ilvl w:val="0"/>
          <w:numId w:val="73"/>
        </w:numPr>
        <w:rPr>
          <w:ins w:id="217" w:author="Rich Bustamante" w:date="2023-04-06T16:36:00Z"/>
        </w:rPr>
      </w:pPr>
      <w:ins w:id="218" w:author="Rich Bustamante" w:date="2023-04-06T16:37:00Z">
        <w:r w:rsidRPr="00A15699">
          <w:t>AI Animation: Tutorial Animate your AI images with a consistent character</w:t>
        </w:r>
        <w:r>
          <w:t xml:space="preserve"> </w:t>
        </w:r>
      </w:ins>
      <w:ins w:id="219" w:author="Rich Bustamante" w:date="2023-04-06T16:36:00Z">
        <w:r w:rsidR="00004AE0">
          <w:fldChar w:fldCharType="begin"/>
        </w:r>
        <w:r w:rsidR="00004AE0">
          <w:instrText xml:space="preserve"> HYPERLINK "</w:instrText>
        </w:r>
        <w:r w:rsidR="00004AE0" w:rsidRPr="00004AE0">
          <w:instrText>https://youtu.be/3wQBsFftbv8</w:instrText>
        </w:r>
        <w:r w:rsidR="00004AE0">
          <w:instrText xml:space="preserve">" </w:instrText>
        </w:r>
        <w:r w:rsidR="00004AE0">
          <w:fldChar w:fldCharType="separate"/>
        </w:r>
        <w:r w:rsidR="00004AE0" w:rsidRPr="00A92530">
          <w:rPr>
            <w:rStyle w:val="Hyperlink"/>
          </w:rPr>
          <w:t>https://youtu.be/3wQBsFftbv8</w:t>
        </w:r>
        <w:r w:rsidR="00004AE0">
          <w:fldChar w:fldCharType="end"/>
        </w:r>
      </w:ins>
    </w:p>
    <w:p w14:paraId="6DEEF6CA" w14:textId="77777777" w:rsidR="00004AE0" w:rsidRPr="00B16CEE" w:rsidRDefault="00004AE0">
      <w:pPr>
        <w:pStyle w:val="ListParagraph"/>
        <w:numPr>
          <w:ilvl w:val="0"/>
          <w:numId w:val="73"/>
        </w:numPr>
        <w:rPr>
          <w:ins w:id="220" w:author="Rich Bustamante" w:date="2023-04-05T16:44:00Z"/>
        </w:rPr>
        <w:pPrChange w:id="221" w:author="Rich Bustamante" w:date="2023-04-06T16:3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14:paraId="3B9E488D" w14:textId="23D7F83A" w:rsidR="00E1638A" w:rsidDel="009804FF" w:rsidRDefault="00C27657">
      <w:pPr>
        <w:pStyle w:val="Heading2"/>
        <w:rPr>
          <w:del w:id="222" w:author="Rich Bustamante" w:date="2023-03-10T17:42:00Z"/>
        </w:rPr>
        <w:pPrChange w:id="223" w:author="Rich Bustamante" w:date="2023-04-06T17:13:00Z">
          <w:pPr>
            <w:pStyle w:val="ListParagraph"/>
            <w:numPr>
              <w:ilvl w:val="2"/>
              <w:numId w:val="2"/>
            </w:numPr>
            <w:ind w:left="2160" w:hanging="360"/>
          </w:pPr>
        </w:pPrChange>
      </w:pPr>
      <w:ins w:id="224" w:author="Rich Bustamante" w:date="2023-04-06T17:13:00Z">
        <w:r>
          <w:t xml:space="preserve">USB Debugging </w:t>
        </w:r>
      </w:ins>
      <w:del w:id="225" w:author="Rich Bustamante" w:date="2023-03-10T17:42:00Z">
        <w:r w:rsidR="009A6C41" w:rsidDel="009804FF">
          <w:delText xml:space="preserve">Changed background </w:delText>
        </w:r>
      </w:del>
    </w:p>
    <w:p w14:paraId="5DD1C715" w14:textId="3A4403D5" w:rsidR="009A6C41" w:rsidDel="009804FF" w:rsidRDefault="009A6C41">
      <w:pPr>
        <w:pStyle w:val="Heading2"/>
        <w:rPr>
          <w:del w:id="226" w:author="Rich Bustamante" w:date="2023-03-10T17:42:00Z"/>
        </w:rPr>
        <w:pPrChange w:id="227" w:author="Rich Bustamante" w:date="2023-04-06T17:13:00Z">
          <w:pPr>
            <w:pStyle w:val="ListParagraph"/>
            <w:numPr>
              <w:ilvl w:val="2"/>
              <w:numId w:val="2"/>
            </w:numPr>
            <w:ind w:left="2160" w:hanging="360"/>
          </w:pPr>
        </w:pPrChange>
      </w:pPr>
      <w:del w:id="228" w:author="Rich Bustamante" w:date="2023-03-10T17:42:00Z">
        <w:r w:rsidDel="009804FF">
          <w:delText>Added content.</w:delText>
        </w:r>
      </w:del>
    </w:p>
    <w:p w14:paraId="4968B93D" w14:textId="50DB3189" w:rsidR="007213A2" w:rsidDel="009804FF" w:rsidRDefault="007213A2">
      <w:pPr>
        <w:pStyle w:val="Heading2"/>
        <w:rPr>
          <w:del w:id="229" w:author="Rich Bustamante" w:date="2023-03-10T17:42:00Z"/>
        </w:rPr>
        <w:pPrChange w:id="230" w:author="Rich Bustamante" w:date="2023-04-06T17:1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231" w:author="Rich Bustamante" w:date="2023-03-10T17:42:00Z">
        <w:r w:rsidDel="009804FF">
          <w:delText>ataricode.html</w:delText>
        </w:r>
      </w:del>
    </w:p>
    <w:p w14:paraId="0A17173C" w14:textId="483EB05D" w:rsidR="007213A2" w:rsidDel="009804FF" w:rsidRDefault="007213A2">
      <w:pPr>
        <w:pStyle w:val="Heading2"/>
        <w:rPr>
          <w:del w:id="232" w:author="Rich Bustamante" w:date="2023-03-10T17:42:00Z"/>
        </w:rPr>
        <w:pPrChange w:id="233" w:author="Rich Bustamante" w:date="2023-04-06T17:1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234" w:author="Rich Bustamante" w:date="2023-03-10T17:42:00Z">
        <w:r w:rsidDel="009804FF">
          <w:delText>contact.html</w:delText>
        </w:r>
      </w:del>
    </w:p>
    <w:p w14:paraId="6548240B" w14:textId="3CD89813" w:rsidR="007213A2" w:rsidDel="009804FF" w:rsidRDefault="00726CA6">
      <w:pPr>
        <w:pStyle w:val="Heading2"/>
        <w:rPr>
          <w:del w:id="235" w:author="Rich Bustamante" w:date="2023-03-10T17:42:00Z"/>
        </w:rPr>
        <w:pPrChange w:id="236" w:author="Rich Bustamante" w:date="2023-04-06T17:1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237" w:author="Rich Bustamante" w:date="2023-03-10T17:42:00Z">
        <w:r w:rsidDel="009804FF">
          <w:delText>index.html</w:delText>
        </w:r>
      </w:del>
    </w:p>
    <w:p w14:paraId="0757FA70" w14:textId="5C6D773A" w:rsidR="00546CCF" w:rsidDel="009804FF" w:rsidRDefault="003A00E7">
      <w:pPr>
        <w:pStyle w:val="Heading2"/>
        <w:rPr>
          <w:del w:id="238" w:author="Rich Bustamante" w:date="2023-03-10T17:42:00Z"/>
        </w:rPr>
        <w:pPrChange w:id="239" w:author="Rich Bustamante" w:date="2023-04-06T17:13:00Z">
          <w:pPr>
            <w:pStyle w:val="ListParagraph"/>
            <w:numPr>
              <w:ilvl w:val="2"/>
              <w:numId w:val="2"/>
            </w:numPr>
            <w:ind w:left="2160" w:hanging="360"/>
          </w:pPr>
        </w:pPrChange>
      </w:pPr>
      <w:del w:id="240" w:author="Rich Bustamante" w:date="2023-03-10T17:42:00Z">
        <w:r w:rsidDel="009804FF">
          <w:delText>Add welcome message.</w:delText>
        </w:r>
      </w:del>
    </w:p>
    <w:p w14:paraId="3CFB871C" w14:textId="513242F8" w:rsidR="00726CA6" w:rsidDel="009804FF" w:rsidRDefault="00726CA6">
      <w:pPr>
        <w:pStyle w:val="Heading2"/>
        <w:rPr>
          <w:del w:id="241" w:author="Rich Bustamante" w:date="2023-03-10T17:42:00Z"/>
        </w:rPr>
        <w:pPrChange w:id="242" w:author="Rich Bustamante" w:date="2023-04-06T17:1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243" w:author="Rich Bustamante" w:date="2023-03-10T17:42:00Z">
        <w:r w:rsidDel="009804FF">
          <w:delText>playAtari.html</w:delText>
        </w:r>
      </w:del>
    </w:p>
    <w:p w14:paraId="6528EA05" w14:textId="0447F11E" w:rsidR="00726CA6" w:rsidDel="009804FF" w:rsidRDefault="00726CA6">
      <w:pPr>
        <w:pStyle w:val="Heading2"/>
        <w:rPr>
          <w:del w:id="244" w:author="Rich Bustamante" w:date="2023-03-10T17:42:00Z"/>
        </w:rPr>
        <w:pPrChange w:id="245" w:author="Rich Bustamante" w:date="2023-04-06T17:1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246" w:author="Rich Bustamante" w:date="2023-03-10T17:42:00Z">
        <w:r w:rsidDel="009804FF">
          <w:delText>playAtaribin.html</w:delText>
        </w:r>
      </w:del>
    </w:p>
    <w:p w14:paraId="5C887B88" w14:textId="469CD2A2" w:rsidR="00726CA6" w:rsidRPr="00500430" w:rsidDel="009804FF" w:rsidRDefault="00613915">
      <w:pPr>
        <w:pStyle w:val="Heading2"/>
        <w:rPr>
          <w:del w:id="247" w:author="Rich Bustamante" w:date="2023-03-10T17:42:00Z"/>
        </w:rPr>
        <w:pPrChange w:id="248" w:author="Rich Bustamante" w:date="2023-04-06T17:1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249" w:author="Rich Bustamante" w:date="2023-03-10T17:42:00Z">
        <w:r w:rsidDel="009804FF">
          <w:delText>post.html</w:delText>
        </w:r>
      </w:del>
    </w:p>
    <w:p w14:paraId="32006B69" w14:textId="47A93E7D" w:rsidR="00CC20D5" w:rsidDel="009804FF" w:rsidRDefault="006F14DF">
      <w:pPr>
        <w:pStyle w:val="Heading2"/>
        <w:rPr>
          <w:del w:id="250" w:author="Rich Bustamante" w:date="2023-03-10T17:42:00Z"/>
        </w:rPr>
        <w:pPrChange w:id="251" w:author="Rich Bustamante" w:date="2023-04-06T17:13:00Z">
          <w:pPr>
            <w:pStyle w:val="ListParagraph"/>
            <w:numPr>
              <w:numId w:val="2"/>
            </w:numPr>
            <w:ind w:hanging="360"/>
          </w:pPr>
        </w:pPrChange>
      </w:pPr>
      <w:del w:id="252" w:author="Rich Bustamante" w:date="2023-03-10T17:42:00Z">
        <w:r w:rsidDel="009804FF">
          <w:delText xml:space="preserve">Moved </w:delText>
        </w:r>
        <w:r w:rsidRPr="006F14DF" w:rsidDel="009804FF">
          <w:delText>startbootstrap-clean-blog</w:delText>
        </w:r>
        <w:r w:rsidDel="009804FF">
          <w:delText xml:space="preserve"> to </w:delText>
        </w:r>
        <w:r w:rsidR="004C730C" w:rsidDel="009804FF">
          <w:delText>…g\Dev\.</w:delText>
        </w:r>
      </w:del>
    </w:p>
    <w:p w14:paraId="6E2C0ACA" w14:textId="20C21BFD" w:rsidR="004C730C" w:rsidDel="009804FF" w:rsidRDefault="005D5FB6">
      <w:pPr>
        <w:pStyle w:val="Heading2"/>
        <w:rPr>
          <w:del w:id="253" w:author="Rich Bustamante" w:date="2023-03-10T17:42:00Z"/>
        </w:rPr>
        <w:pPrChange w:id="254" w:author="Rich Bustamante" w:date="2023-04-06T17:13:00Z">
          <w:pPr>
            <w:pStyle w:val="Heading1"/>
          </w:pPr>
        </w:pPrChange>
      </w:pPr>
      <w:del w:id="255" w:author="Rich Bustamante" w:date="2023-03-10T17:42:00Z">
        <w:r w:rsidDel="009804FF">
          <w:delText>September 28, 2021</w:delText>
        </w:r>
      </w:del>
    </w:p>
    <w:p w14:paraId="6A225341" w14:textId="2AE3A30C" w:rsidR="00B47134" w:rsidDel="009804FF" w:rsidRDefault="00B47134">
      <w:pPr>
        <w:pStyle w:val="Heading2"/>
        <w:rPr>
          <w:del w:id="256" w:author="Rich Bustamante" w:date="2023-03-10T17:42:00Z"/>
        </w:rPr>
      </w:pPr>
      <w:del w:id="257" w:author="Rich Bustamante" w:date="2023-03-10T17:42:00Z">
        <w:r w:rsidDel="009804FF">
          <w:delText xml:space="preserve">Reviewing </w:delText>
        </w:r>
        <w:r w:rsidR="002E7C0C" w:rsidDel="009804FF">
          <w:delText xml:space="preserve"> 8bitworkshop\</w:delText>
        </w:r>
        <w:r w:rsidR="002E7C0C" w:rsidRPr="00460FCA" w:rsidDel="009804FF">
          <w:delText>src\platform\vcs.ts</w:delText>
        </w:r>
      </w:del>
    </w:p>
    <w:p w14:paraId="4C0FBD88" w14:textId="78EACC01" w:rsidR="002E7C0C" w:rsidDel="009804FF" w:rsidRDefault="002E7C0C">
      <w:pPr>
        <w:pStyle w:val="Heading2"/>
        <w:rPr>
          <w:del w:id="258" w:author="Rich Bustamante" w:date="2023-03-10T17:42:00Z"/>
        </w:rPr>
        <w:pPrChange w:id="259" w:author="Rich Bustamante" w:date="2023-04-06T17:13:00Z">
          <w:pPr/>
        </w:pPrChange>
      </w:pPr>
      <w:del w:id="260" w:author="Rich Bustamante" w:date="2023-03-10T17:42:00Z">
        <w:r w:rsidDel="009804FF">
          <w:delText>Reviewing the Javatari debug options.</w:delText>
        </w:r>
      </w:del>
    </w:p>
    <w:p w14:paraId="724E59BF" w14:textId="5BC9315B" w:rsidR="00EB0E28" w:rsidDel="009804FF" w:rsidRDefault="006C008A">
      <w:pPr>
        <w:pStyle w:val="Heading2"/>
        <w:rPr>
          <w:del w:id="261" w:author="Rich Bustamante" w:date="2023-03-10T17:42:00Z"/>
        </w:rPr>
        <w:pPrChange w:id="262" w:author="Rich Bustamante" w:date="2023-04-06T17:13:00Z">
          <w:pPr>
            <w:pStyle w:val="Heading3"/>
          </w:pPr>
        </w:pPrChange>
      </w:pPr>
      <w:del w:id="263" w:author="Rich Bustamante" w:date="2023-03-10T17:42:00Z">
        <w:r w:rsidDel="009804FF">
          <w:delText>Initialization</w:delText>
        </w:r>
      </w:del>
    </w:p>
    <w:p w14:paraId="23B9A9D8" w14:textId="2518FFC6" w:rsidR="006C008A" w:rsidDel="009804FF" w:rsidRDefault="006C008A">
      <w:pPr>
        <w:pStyle w:val="Heading2"/>
        <w:rPr>
          <w:del w:id="264" w:author="Rich Bustamante" w:date="2023-03-10T17:42:00Z"/>
        </w:rPr>
        <w:pPrChange w:id="265" w:author="Rich Bustamante" w:date="2023-04-06T17:13:00Z">
          <w:pPr/>
        </w:pPrChange>
      </w:pPr>
      <w:del w:id="266" w:author="Rich Bustamante" w:date="2023-03-10T17:42:00Z">
        <w:r w:rsidDel="009804FF">
          <w:delText xml:space="preserve">Captures </w:delText>
        </w:r>
        <w:r w:rsidR="002E4FD4" w:rsidDel="009804FF">
          <w:delText>clockPulse:</w:delText>
        </w:r>
      </w:del>
    </w:p>
    <w:p w14:paraId="5A294961" w14:textId="58F5DFFC" w:rsidR="00B8740F" w:rsidDel="009804FF" w:rsidRDefault="00B8740F">
      <w:pPr>
        <w:pStyle w:val="Heading2"/>
        <w:rPr>
          <w:del w:id="267" w:author="Rich Bustamante" w:date="2023-03-10T17:42:00Z"/>
          <w:sz w:val="20"/>
        </w:rPr>
        <w:pPrChange w:id="268" w:author="Rich Bustamante" w:date="2023-04-06T17:13:00Z">
          <w:pPr>
            <w:pStyle w:val="code"/>
            <w:framePr w:wrap="around"/>
            <w:ind w:left="720"/>
          </w:pPr>
        </w:pPrChange>
      </w:pPr>
      <w:del w:id="269" w:author="Rich Bustamante" w:date="2023-03-10T17:42:00Z">
        <w:r w:rsidDel="009804FF">
          <w:rPr>
            <w:sz w:val="20"/>
          </w:rPr>
          <w:delText>@</w:delText>
        </w:r>
        <w:r w:rsidR="000C73B4" w:rsidDel="009804FF">
          <w:rPr>
            <w:sz w:val="20"/>
          </w:rPr>
          <w:delText>91</w:delText>
        </w:r>
      </w:del>
    </w:p>
    <w:p w14:paraId="2B112F4F" w14:textId="5D5399D2" w:rsidR="002E4FD4" w:rsidRPr="008D14CC" w:rsidDel="009804FF" w:rsidRDefault="00B8740F">
      <w:pPr>
        <w:pStyle w:val="Heading2"/>
        <w:rPr>
          <w:del w:id="270" w:author="Rich Bustamante" w:date="2023-03-10T17:42:00Z"/>
          <w:sz w:val="20"/>
        </w:rPr>
        <w:pPrChange w:id="271" w:author="Rich Bustamante" w:date="2023-04-06T17:13:00Z">
          <w:pPr>
            <w:pStyle w:val="code"/>
            <w:framePr w:wrap="around"/>
            <w:ind w:left="720"/>
          </w:pPr>
        </w:pPrChange>
      </w:pPr>
      <w:del w:id="272" w:author="Rich Bustamante" w:date="2023-03-10T17:42:00Z">
        <w:r w:rsidDel="009804FF">
          <w:rPr>
            <w:sz w:val="20"/>
          </w:rPr>
          <w:tab/>
        </w:r>
        <w:r w:rsidR="002E4FD4" w:rsidRPr="008D14CC" w:rsidDel="009804FF">
          <w:rPr>
            <w:sz w:val="20"/>
          </w:rPr>
          <w:delText>console.oldClockPulse = console.clockPulse;</w:delText>
        </w:r>
      </w:del>
    </w:p>
    <w:p w14:paraId="7CB63F08" w14:textId="60A90B04" w:rsidR="002E4FD4" w:rsidRPr="008D14CC" w:rsidDel="009804FF" w:rsidRDefault="002E4FD4">
      <w:pPr>
        <w:pStyle w:val="Heading2"/>
        <w:rPr>
          <w:del w:id="273" w:author="Rich Bustamante" w:date="2023-03-10T17:42:00Z"/>
          <w:sz w:val="20"/>
        </w:rPr>
        <w:pPrChange w:id="274" w:author="Rich Bustamante" w:date="2023-04-06T17:13:00Z">
          <w:pPr>
            <w:pStyle w:val="code"/>
            <w:framePr w:wrap="around"/>
            <w:ind w:left="720"/>
          </w:pPr>
        </w:pPrChange>
      </w:pPr>
      <w:del w:id="275" w:author="Rich Bustamante" w:date="2023-03-10T17:42:00Z">
        <w:r w:rsidRPr="008D14CC" w:rsidDel="009804FF">
          <w:rPr>
            <w:sz w:val="20"/>
          </w:rPr>
          <w:delText xml:space="preserve">    </w:delText>
        </w:r>
        <w:r w:rsidR="00B8740F" w:rsidDel="009804FF">
          <w:rPr>
            <w:sz w:val="20"/>
          </w:rPr>
          <w:tab/>
        </w:r>
        <w:r w:rsidRPr="008D14CC" w:rsidDel="009804FF">
          <w:rPr>
            <w:sz w:val="20"/>
          </w:rPr>
          <w:delText xml:space="preserve">console.clockPulse = function() </w:delText>
        </w:r>
        <w:r w:rsidR="008D14CC" w:rsidRPr="008D14CC" w:rsidDel="009804FF">
          <w:rPr>
            <w:sz w:val="20"/>
          </w:rPr>
          <w:delText>{</w:delText>
        </w:r>
      </w:del>
    </w:p>
    <w:p w14:paraId="4CE734BF" w14:textId="2D12ADE3" w:rsidR="008D14CC" w:rsidRPr="008D14CC" w:rsidDel="009804FF" w:rsidRDefault="008D14CC">
      <w:pPr>
        <w:pStyle w:val="Heading2"/>
        <w:rPr>
          <w:del w:id="276" w:author="Rich Bustamante" w:date="2023-03-10T17:42:00Z"/>
          <w:sz w:val="20"/>
        </w:rPr>
        <w:pPrChange w:id="277" w:author="Rich Bustamante" w:date="2023-04-06T17:13:00Z">
          <w:pPr>
            <w:pStyle w:val="code"/>
            <w:framePr w:wrap="around"/>
            <w:ind w:left="720"/>
          </w:pPr>
        </w:pPrChange>
      </w:pPr>
      <w:del w:id="278" w:author="Rich Bustamante" w:date="2023-03-10T17:42:00Z">
        <w:r w:rsidRPr="008D14CC" w:rsidDel="009804FF">
          <w:rPr>
            <w:sz w:val="20"/>
          </w:rPr>
          <w:delText xml:space="preserve">   </w:delText>
        </w:r>
        <w:r w:rsidR="00426074" w:rsidDel="009804FF">
          <w:rPr>
            <w:sz w:val="20"/>
          </w:rPr>
          <w:tab/>
        </w:r>
        <w:r w:rsidRPr="008D14CC" w:rsidDel="009804FF">
          <w:rPr>
            <w:sz w:val="20"/>
          </w:rPr>
          <w:delText>self.updateRecorder();</w:delText>
        </w:r>
      </w:del>
    </w:p>
    <w:p w14:paraId="5CDF5AAD" w14:textId="31055EDF" w:rsidR="008D14CC" w:rsidRPr="008D14CC" w:rsidDel="009804FF" w:rsidRDefault="008D14CC">
      <w:pPr>
        <w:pStyle w:val="Heading2"/>
        <w:rPr>
          <w:del w:id="279" w:author="Rich Bustamante" w:date="2023-03-10T17:42:00Z"/>
          <w:sz w:val="20"/>
        </w:rPr>
        <w:pPrChange w:id="280" w:author="Rich Bustamante" w:date="2023-04-06T17:13:00Z">
          <w:pPr>
            <w:pStyle w:val="code"/>
            <w:framePr w:wrap="around"/>
            <w:ind w:left="720"/>
          </w:pPr>
        </w:pPrChange>
      </w:pPr>
      <w:del w:id="281" w:author="Rich Bustamante" w:date="2023-03-10T17:42:00Z">
        <w:r w:rsidRPr="008D14CC" w:rsidDel="009804FF">
          <w:rPr>
            <w:sz w:val="20"/>
          </w:rPr>
          <w:delText xml:space="preserve">      </w:delText>
        </w:r>
        <w:r w:rsidR="00426074" w:rsidDel="009804FF">
          <w:rPr>
            <w:sz w:val="20"/>
          </w:rPr>
          <w:tab/>
        </w:r>
        <w:r w:rsidRPr="008D14CC" w:rsidDel="009804FF">
          <w:rPr>
            <w:sz w:val="20"/>
          </w:rPr>
          <w:delText>self.probe.logNewFrame();</w:delText>
        </w:r>
      </w:del>
    </w:p>
    <w:p w14:paraId="7FA69023" w14:textId="5A0E817D" w:rsidR="008D14CC" w:rsidRPr="008D14CC" w:rsidDel="009804FF" w:rsidRDefault="008D14CC">
      <w:pPr>
        <w:pStyle w:val="Heading2"/>
        <w:rPr>
          <w:del w:id="282" w:author="Rich Bustamante" w:date="2023-03-10T17:42:00Z"/>
          <w:sz w:val="20"/>
        </w:rPr>
        <w:pPrChange w:id="283" w:author="Rich Bustamante" w:date="2023-04-06T17:13:00Z">
          <w:pPr>
            <w:pStyle w:val="code"/>
            <w:framePr w:wrap="around"/>
            <w:ind w:left="720"/>
          </w:pPr>
        </w:pPrChange>
      </w:pPr>
      <w:del w:id="284" w:author="Rich Bustamante" w:date="2023-03-10T17:42:00Z">
        <w:r w:rsidRPr="008D14CC" w:rsidDel="009804FF">
          <w:rPr>
            <w:sz w:val="20"/>
          </w:rPr>
          <w:delText xml:space="preserve">      </w:delText>
        </w:r>
        <w:r w:rsidR="00426074" w:rsidDel="009804FF">
          <w:rPr>
            <w:sz w:val="20"/>
          </w:rPr>
          <w:tab/>
        </w:r>
        <w:r w:rsidRPr="008D14CC" w:rsidDel="009804FF">
          <w:rPr>
            <w:sz w:val="20"/>
          </w:rPr>
          <w:delText>this.oldClockPulse();</w:delText>
        </w:r>
      </w:del>
    </w:p>
    <w:p w14:paraId="33F48122" w14:textId="2C51CF1A" w:rsidR="008D14CC" w:rsidRPr="008D14CC" w:rsidDel="009804FF" w:rsidRDefault="008D14CC">
      <w:pPr>
        <w:pStyle w:val="Heading2"/>
        <w:rPr>
          <w:del w:id="285" w:author="Rich Bustamante" w:date="2023-03-10T17:42:00Z"/>
          <w:sz w:val="20"/>
        </w:rPr>
        <w:pPrChange w:id="286" w:author="Rich Bustamante" w:date="2023-04-06T17:13:00Z">
          <w:pPr>
            <w:pStyle w:val="code"/>
            <w:framePr w:wrap="around"/>
            <w:ind w:left="720"/>
          </w:pPr>
        </w:pPrChange>
      </w:pPr>
      <w:del w:id="287" w:author="Rich Bustamante" w:date="2023-03-10T17:42:00Z">
        <w:r w:rsidRPr="008D14CC" w:rsidDel="009804FF">
          <w:rPr>
            <w:sz w:val="20"/>
          </w:rPr>
          <w:delText xml:space="preserve">      // look for KIL instruction</w:delText>
        </w:r>
      </w:del>
    </w:p>
    <w:p w14:paraId="0AB6C116" w14:textId="78E1EF8F" w:rsidR="005231A3" w:rsidDel="009804FF" w:rsidRDefault="008D14CC">
      <w:pPr>
        <w:pStyle w:val="Heading2"/>
        <w:rPr>
          <w:del w:id="288" w:author="Rich Bustamante" w:date="2023-03-10T17:42:00Z"/>
          <w:sz w:val="20"/>
        </w:rPr>
        <w:pPrChange w:id="289" w:author="Rich Bustamante" w:date="2023-04-06T17:13:00Z">
          <w:pPr>
            <w:pStyle w:val="code"/>
            <w:framePr w:wrap="around"/>
            <w:ind w:left="720"/>
          </w:pPr>
        </w:pPrChange>
      </w:pPr>
      <w:del w:id="290" w:author="Rich Bustamante" w:date="2023-03-10T17:42:00Z">
        <w:r w:rsidRPr="008D14CC" w:rsidDel="009804FF">
          <w:rPr>
            <w:sz w:val="20"/>
          </w:rPr>
          <w:delText xml:space="preserve">      </w:delText>
        </w:r>
        <w:r w:rsidR="00426074" w:rsidDel="009804FF">
          <w:rPr>
            <w:sz w:val="20"/>
          </w:rPr>
          <w:tab/>
        </w:r>
        <w:r w:rsidRPr="008D14CC" w:rsidDel="009804FF">
          <w:rPr>
            <w:sz w:val="20"/>
          </w:rPr>
          <w:delText>if (Javatari.room.console.getCPUState().o == 0x02 &amp;&amp;</w:delText>
        </w:r>
      </w:del>
    </w:p>
    <w:p w14:paraId="460AB6EA" w14:textId="5E0BD0C5" w:rsidR="008D14CC" w:rsidRPr="008D14CC" w:rsidDel="009804FF" w:rsidRDefault="005231A3">
      <w:pPr>
        <w:pStyle w:val="Heading2"/>
        <w:rPr>
          <w:del w:id="291" w:author="Rich Bustamante" w:date="2023-03-10T17:42:00Z"/>
          <w:sz w:val="20"/>
        </w:rPr>
        <w:pPrChange w:id="292" w:author="Rich Bustamante" w:date="2023-04-06T17:13:00Z">
          <w:pPr>
            <w:pStyle w:val="code"/>
            <w:framePr w:wrap="around"/>
            <w:ind w:left="720"/>
          </w:pPr>
        </w:pPrChange>
      </w:pPr>
      <w:del w:id="293" w:author="Rich Bustamante" w:date="2023-03-10T17:42:00Z">
        <w:r w:rsidDel="009804FF">
          <w:rPr>
            <w:sz w:val="20"/>
          </w:rPr>
          <w:delText xml:space="preserve">         </w:delText>
        </w:r>
        <w:r w:rsidR="008D14CC" w:rsidRPr="008D14CC" w:rsidDel="009804FF">
          <w:rPr>
            <w:sz w:val="20"/>
          </w:rPr>
          <w:delText>Javatari.room.console.onBreakpointHit != null) {</w:delText>
        </w:r>
      </w:del>
    </w:p>
    <w:p w14:paraId="7E4780F3" w14:textId="0CB0A8AC" w:rsidR="000A5D33" w:rsidDel="009804FF" w:rsidRDefault="008D14CC">
      <w:pPr>
        <w:pStyle w:val="Heading2"/>
        <w:rPr>
          <w:del w:id="294" w:author="Rich Bustamante" w:date="2023-03-10T17:42:00Z"/>
          <w:sz w:val="20"/>
        </w:rPr>
        <w:pPrChange w:id="295" w:author="Rich Bustamante" w:date="2023-04-06T17:13:00Z">
          <w:pPr>
            <w:pStyle w:val="code"/>
            <w:framePr w:wrap="around"/>
            <w:ind w:left="720"/>
          </w:pPr>
        </w:pPrChange>
      </w:pPr>
      <w:del w:id="296" w:author="Rich Bustamante" w:date="2023-03-10T17:42:00Z">
        <w:r w:rsidRPr="008D14CC" w:rsidDel="009804FF">
          <w:rPr>
            <w:sz w:val="20"/>
          </w:rPr>
          <w:delText xml:space="preserve">       </w:delText>
        </w:r>
        <w:r w:rsidR="00426074" w:rsidDel="009804FF">
          <w:rPr>
            <w:sz w:val="20"/>
          </w:rPr>
          <w:delText xml:space="preserve"> </w:delText>
        </w:r>
        <w:r w:rsidRPr="008D14CC" w:rsidDel="009804FF">
          <w:rPr>
            <w:sz w:val="20"/>
          </w:rPr>
          <w:delText xml:space="preserve"> Javatari.room.console.onBreakpointHit(</w:delText>
        </w:r>
      </w:del>
    </w:p>
    <w:p w14:paraId="24180660" w14:textId="047981CF" w:rsidR="008D14CC" w:rsidRPr="008D14CC" w:rsidDel="009804FF" w:rsidRDefault="000A5D33">
      <w:pPr>
        <w:pStyle w:val="Heading2"/>
        <w:rPr>
          <w:del w:id="297" w:author="Rich Bustamante" w:date="2023-03-10T17:42:00Z"/>
          <w:sz w:val="20"/>
        </w:rPr>
        <w:pPrChange w:id="298" w:author="Rich Bustamante" w:date="2023-04-06T17:13:00Z">
          <w:pPr>
            <w:pStyle w:val="code"/>
            <w:framePr w:wrap="around"/>
            <w:ind w:left="720"/>
          </w:pPr>
        </w:pPrChange>
      </w:pPr>
      <w:del w:id="299" w:author="Rich Bustamante" w:date="2023-03-10T17:42:00Z">
        <w:r w:rsidDel="009804FF">
          <w:rPr>
            <w:sz w:val="20"/>
          </w:rPr>
          <w:delText xml:space="preserve">                              </w:delText>
        </w:r>
        <w:r w:rsidR="008D14CC" w:rsidRPr="008D14CC" w:rsidDel="009804FF">
          <w:rPr>
            <w:sz w:val="20"/>
          </w:rPr>
          <w:delText>Javatari.room.console.saveState());</w:delText>
        </w:r>
      </w:del>
    </w:p>
    <w:p w14:paraId="44D4C780" w14:textId="6FF2E8E3" w:rsidR="008D14CC" w:rsidDel="009804FF" w:rsidRDefault="008D14CC">
      <w:pPr>
        <w:pStyle w:val="Heading2"/>
        <w:rPr>
          <w:del w:id="300" w:author="Rich Bustamante" w:date="2023-03-10T17:42:00Z"/>
          <w:sz w:val="20"/>
        </w:rPr>
        <w:pPrChange w:id="301" w:author="Rich Bustamante" w:date="2023-04-06T17:13:00Z">
          <w:pPr>
            <w:pStyle w:val="code"/>
            <w:framePr w:wrap="around"/>
            <w:ind w:left="720"/>
          </w:pPr>
        </w:pPrChange>
      </w:pPr>
      <w:del w:id="302" w:author="Rich Bustamante" w:date="2023-03-10T17:42:00Z">
        <w:r w:rsidRPr="008D14CC" w:rsidDel="009804FF">
          <w:rPr>
            <w:sz w:val="20"/>
          </w:rPr>
          <w:delText xml:space="preserve">      }</w:delText>
        </w:r>
      </w:del>
    </w:p>
    <w:p w14:paraId="425FBCF1" w14:textId="54DD2D92" w:rsidR="009113A8" w:rsidDel="009804FF" w:rsidRDefault="009113A8">
      <w:pPr>
        <w:pStyle w:val="Heading2"/>
        <w:rPr>
          <w:del w:id="303" w:author="Rich Bustamante" w:date="2023-03-10T17:42:00Z"/>
        </w:rPr>
        <w:pPrChange w:id="304" w:author="Rich Bustamante" w:date="2023-04-06T17:13:00Z">
          <w:pPr/>
        </w:pPrChange>
      </w:pPr>
    </w:p>
    <w:p w14:paraId="61FCEDFF" w14:textId="3EA04ECB" w:rsidR="00AB5708" w:rsidDel="009804FF" w:rsidRDefault="00AB5708">
      <w:pPr>
        <w:pStyle w:val="Heading2"/>
        <w:rPr>
          <w:del w:id="305" w:author="Rich Bustamante" w:date="2023-03-10T17:42:00Z"/>
        </w:rPr>
      </w:pPr>
      <w:del w:id="306" w:author="Rich Bustamante" w:date="2023-03-10T17:42:00Z">
        <w:r w:rsidDel="009804FF">
          <w:delText>Reviewing  8bitworkshop\</w:delText>
        </w:r>
        <w:r w:rsidR="00D25D10" w:rsidRPr="00D25D10" w:rsidDel="009804FF">
          <w:delText xml:space="preserve"> src\common\baseplatform.ts</w:delText>
        </w:r>
      </w:del>
    </w:p>
    <w:p w14:paraId="4FC56227" w14:textId="26FB912C" w:rsidR="009113A8" w:rsidDel="009804FF" w:rsidRDefault="009113A8">
      <w:pPr>
        <w:pStyle w:val="Heading2"/>
        <w:rPr>
          <w:del w:id="307" w:author="Rich Bustamante" w:date="2023-03-10T17:42:00Z"/>
        </w:rPr>
        <w:pPrChange w:id="308" w:author="Rich Bustamante" w:date="2023-04-06T17:13:00Z">
          <w:pPr/>
        </w:pPrChange>
      </w:pPr>
    </w:p>
    <w:p w14:paraId="34CBF851" w14:textId="55EDF4D8" w:rsidR="00DA3239" w:rsidRPr="002C4E35" w:rsidDel="009804FF" w:rsidRDefault="00DA3239">
      <w:pPr>
        <w:pStyle w:val="Heading2"/>
        <w:rPr>
          <w:del w:id="309" w:author="Rich Bustamante" w:date="2023-03-10T17:42:00Z"/>
          <w:sz w:val="20"/>
        </w:rPr>
        <w:pPrChange w:id="310" w:author="Rich Bustamante" w:date="2023-04-06T17:13:00Z">
          <w:pPr>
            <w:pStyle w:val="code"/>
            <w:framePr w:wrap="around"/>
          </w:pPr>
        </w:pPrChange>
      </w:pPr>
      <w:del w:id="311" w:author="Rich Bustamante" w:date="2023-03-10T17:42:00Z">
        <w:r w:rsidRPr="002C4E35" w:rsidDel="009804FF">
          <w:rPr>
            <w:sz w:val="20"/>
          </w:rPr>
          <w:delText>updateRecorder() {</w:delText>
        </w:r>
      </w:del>
    </w:p>
    <w:p w14:paraId="10020D53" w14:textId="63C2BDDE" w:rsidR="00DA3239" w:rsidRPr="002C4E35" w:rsidDel="009804FF" w:rsidRDefault="00DA3239">
      <w:pPr>
        <w:pStyle w:val="Heading2"/>
        <w:rPr>
          <w:del w:id="312" w:author="Rich Bustamante" w:date="2023-03-10T17:42:00Z"/>
          <w:sz w:val="20"/>
        </w:rPr>
        <w:pPrChange w:id="313" w:author="Rich Bustamante" w:date="2023-04-06T17:13:00Z">
          <w:pPr>
            <w:pStyle w:val="code"/>
            <w:framePr w:wrap="around"/>
          </w:pPr>
        </w:pPrChange>
      </w:pPr>
      <w:del w:id="314" w:author="Rich Bustamante" w:date="2023-03-10T17:42:00Z">
        <w:r w:rsidRPr="002C4E35" w:rsidDel="009804FF">
          <w:rPr>
            <w:sz w:val="20"/>
          </w:rPr>
          <w:delText xml:space="preserve">    // are we recording and do we need to save a frame?</w:delText>
        </w:r>
      </w:del>
    </w:p>
    <w:p w14:paraId="46CCAE5B" w14:textId="7178C46C" w:rsidR="00DA3239" w:rsidRPr="002C4E35" w:rsidDel="009804FF" w:rsidRDefault="00DA3239">
      <w:pPr>
        <w:pStyle w:val="Heading2"/>
        <w:rPr>
          <w:del w:id="315" w:author="Rich Bustamante" w:date="2023-03-10T17:42:00Z"/>
          <w:sz w:val="20"/>
        </w:rPr>
        <w:pPrChange w:id="316" w:author="Rich Bustamante" w:date="2023-04-06T17:13:00Z">
          <w:pPr>
            <w:pStyle w:val="code"/>
            <w:framePr w:wrap="around"/>
          </w:pPr>
        </w:pPrChange>
      </w:pPr>
      <w:del w:id="317" w:author="Rich Bustamante" w:date="2023-03-10T17:42:00Z">
        <w:r w:rsidRPr="002C4E35" w:rsidDel="009804FF">
          <w:rPr>
            <w:sz w:val="20"/>
          </w:rPr>
          <w:delText xml:space="preserve">    if (this.recorder &amp;&amp; (&lt;Platform&gt;&lt;any&gt;this).isRunning() &amp;&amp;</w:delText>
        </w:r>
      </w:del>
    </w:p>
    <w:p w14:paraId="39C5F116" w14:textId="444367F0" w:rsidR="00DA3239" w:rsidRPr="002C4E35" w:rsidDel="009804FF" w:rsidRDefault="00DA3239">
      <w:pPr>
        <w:pStyle w:val="Heading2"/>
        <w:rPr>
          <w:del w:id="318" w:author="Rich Bustamante" w:date="2023-03-10T17:42:00Z"/>
          <w:sz w:val="20"/>
        </w:rPr>
        <w:pPrChange w:id="319" w:author="Rich Bustamante" w:date="2023-04-06T17:13:00Z">
          <w:pPr>
            <w:pStyle w:val="code"/>
            <w:framePr w:wrap="around"/>
            <w:ind w:firstLine="720"/>
          </w:pPr>
        </w:pPrChange>
      </w:pPr>
      <w:del w:id="320" w:author="Rich Bustamante" w:date="2023-03-10T17:42:00Z">
        <w:r w:rsidRPr="002C4E35" w:rsidDel="009804FF">
          <w:rPr>
            <w:sz w:val="20"/>
          </w:rPr>
          <w:delText>this.recorder.frameRequested()) {</w:delText>
        </w:r>
      </w:del>
    </w:p>
    <w:p w14:paraId="79BE9ADA" w14:textId="6EFA9365" w:rsidR="00DA3239" w:rsidRPr="002C4E35" w:rsidDel="009804FF" w:rsidRDefault="00DA3239">
      <w:pPr>
        <w:pStyle w:val="Heading2"/>
        <w:rPr>
          <w:del w:id="321" w:author="Rich Bustamante" w:date="2023-03-10T17:42:00Z"/>
          <w:sz w:val="20"/>
        </w:rPr>
        <w:pPrChange w:id="322" w:author="Rich Bustamante" w:date="2023-04-06T17:13:00Z">
          <w:pPr>
            <w:pStyle w:val="code"/>
            <w:framePr w:wrap="around"/>
          </w:pPr>
        </w:pPrChange>
      </w:pPr>
      <w:del w:id="323" w:author="Rich Bustamante" w:date="2023-03-10T17:42:00Z">
        <w:r w:rsidRPr="002C4E35" w:rsidDel="009804FF">
          <w:rPr>
            <w:sz w:val="20"/>
          </w:rPr>
          <w:delText xml:space="preserve">      this.recorder.recordFrame(this.saveState());</w:delText>
        </w:r>
      </w:del>
    </w:p>
    <w:p w14:paraId="20479070" w14:textId="6D81A17D" w:rsidR="00DA3239" w:rsidRPr="002C4E35" w:rsidDel="009804FF" w:rsidRDefault="00DA3239">
      <w:pPr>
        <w:pStyle w:val="Heading2"/>
        <w:rPr>
          <w:del w:id="324" w:author="Rich Bustamante" w:date="2023-03-10T17:42:00Z"/>
          <w:sz w:val="20"/>
        </w:rPr>
        <w:pPrChange w:id="325" w:author="Rich Bustamante" w:date="2023-04-06T17:13:00Z">
          <w:pPr>
            <w:pStyle w:val="code"/>
            <w:framePr w:wrap="around"/>
          </w:pPr>
        </w:pPrChange>
      </w:pPr>
      <w:del w:id="326" w:author="Rich Bustamante" w:date="2023-03-10T17:42:00Z">
        <w:r w:rsidRPr="002C4E35" w:rsidDel="009804FF">
          <w:rPr>
            <w:sz w:val="20"/>
          </w:rPr>
          <w:delText xml:space="preserve">    }</w:delText>
        </w:r>
      </w:del>
    </w:p>
    <w:p w14:paraId="3B7A6CEB" w14:textId="7645F10E" w:rsidR="00DA3239" w:rsidRPr="002C4E35" w:rsidDel="009804FF" w:rsidRDefault="00DA3239">
      <w:pPr>
        <w:pStyle w:val="Heading2"/>
        <w:rPr>
          <w:del w:id="327" w:author="Rich Bustamante" w:date="2023-03-10T17:42:00Z"/>
          <w:sz w:val="20"/>
        </w:rPr>
        <w:pPrChange w:id="328" w:author="Rich Bustamante" w:date="2023-04-06T17:13:00Z">
          <w:pPr>
            <w:pStyle w:val="code"/>
            <w:framePr w:wrap="around"/>
          </w:pPr>
        </w:pPrChange>
      </w:pPr>
      <w:del w:id="329" w:author="Rich Bustamante" w:date="2023-03-10T17:42:00Z">
        <w:r w:rsidRPr="002C4E35" w:rsidDel="009804FF">
          <w:rPr>
            <w:sz w:val="20"/>
          </w:rPr>
          <w:delText xml:space="preserve">  }</w:delText>
        </w:r>
      </w:del>
    </w:p>
    <w:p w14:paraId="6957FC98" w14:textId="743DAA1B" w:rsidR="00DA3239" w:rsidDel="009804FF" w:rsidRDefault="00DA3239">
      <w:pPr>
        <w:pStyle w:val="Heading2"/>
        <w:rPr>
          <w:del w:id="330" w:author="Rich Bustamante" w:date="2023-03-10T17:42:00Z"/>
        </w:rPr>
        <w:pPrChange w:id="331" w:author="Rich Bustamante" w:date="2023-04-06T17:13:00Z">
          <w:pPr/>
        </w:pPrChange>
      </w:pPr>
    </w:p>
    <w:p w14:paraId="29048DC2" w14:textId="19439738" w:rsidR="008908C7" w:rsidDel="009804FF" w:rsidRDefault="008908C7">
      <w:pPr>
        <w:pStyle w:val="Heading2"/>
        <w:rPr>
          <w:del w:id="332" w:author="Rich Bustamante" w:date="2023-03-10T17:42:00Z"/>
        </w:rPr>
        <w:pPrChange w:id="333" w:author="Rich Bustamante" w:date="2023-04-06T17:13:00Z">
          <w:pPr>
            <w:pStyle w:val="Heading1"/>
          </w:pPr>
        </w:pPrChange>
      </w:pPr>
      <w:del w:id="334" w:author="Rich Bustamante" w:date="2023-03-10T17:42:00Z">
        <w:r w:rsidDel="009804FF">
          <w:delText>October 1, 2021</w:delText>
        </w:r>
      </w:del>
    </w:p>
    <w:p w14:paraId="01E6B451" w14:textId="79BDA918" w:rsidR="008908C7" w:rsidDel="009804FF" w:rsidRDefault="0053571B">
      <w:pPr>
        <w:pStyle w:val="Heading2"/>
        <w:rPr>
          <w:del w:id="335" w:author="Rich Bustamante" w:date="2023-03-10T17:42:00Z"/>
        </w:rPr>
      </w:pPr>
      <w:del w:id="336" w:author="Rich Bustamante" w:date="2023-03-10T17:42:00Z">
        <w:r w:rsidDel="009804FF">
          <w:delText>8bitworkshop and Javatari</w:delText>
        </w:r>
      </w:del>
    </w:p>
    <w:p w14:paraId="6C53C309" w14:textId="753E3751" w:rsidR="0053571B" w:rsidDel="009804FF" w:rsidRDefault="0053571B">
      <w:pPr>
        <w:pStyle w:val="Heading2"/>
        <w:rPr>
          <w:del w:id="337" w:author="Rich Bustamante" w:date="2023-03-10T17:42:00Z"/>
        </w:rPr>
        <w:pPrChange w:id="338" w:author="Rich Bustamante" w:date="2023-04-06T17:13:00Z">
          <w:pPr>
            <w:pStyle w:val="ListParagraph"/>
            <w:numPr>
              <w:numId w:val="4"/>
            </w:numPr>
            <w:ind w:hanging="360"/>
          </w:pPr>
        </w:pPrChange>
      </w:pPr>
      <w:del w:id="339" w:author="Rich Bustamante" w:date="2023-03-10T17:42:00Z">
        <w:r w:rsidDel="009804FF">
          <w:delText xml:space="preserve">Steve Hugg made a custom copy of </w:delText>
        </w:r>
        <w:r w:rsidR="000E443C" w:rsidDel="009804FF">
          <w:delText>Javatari, modified to add some debugging capability.</w:delText>
        </w:r>
      </w:del>
    </w:p>
    <w:p w14:paraId="7EAB0D7A" w14:textId="7A980BBB" w:rsidR="000220A3" w:rsidDel="009804FF" w:rsidRDefault="009C032B">
      <w:pPr>
        <w:pStyle w:val="Heading2"/>
        <w:rPr>
          <w:del w:id="340" w:author="Rich Bustamante" w:date="2023-03-10T17:42:00Z"/>
        </w:rPr>
        <w:pPrChange w:id="341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342" w:author="Rich Bustamante" w:date="2023-03-10T17:42:00Z">
        <w:r w:rsidDel="009804FF">
          <w:delText xml:space="preserve">Mon Apr 19 10:51:55 2021 -0500 </w:delText>
        </w:r>
        <w:r w:rsidR="000220A3" w:rsidDel="009804FF">
          <w:delText>9d124f087e1f0c7f74f9244b9679cc62e71fa524</w:delText>
        </w:r>
      </w:del>
    </w:p>
    <w:p w14:paraId="0330FD68" w14:textId="44B094CE" w:rsidR="000220A3" w:rsidDel="009804FF" w:rsidRDefault="000220A3">
      <w:pPr>
        <w:pStyle w:val="Heading2"/>
        <w:rPr>
          <w:del w:id="343" w:author="Rich Bustamante" w:date="2023-03-10T17:42:00Z"/>
        </w:rPr>
        <w:pPrChange w:id="344" w:author="Rich Bustamante" w:date="2023-04-06T17:13:00Z">
          <w:pPr>
            <w:pStyle w:val="ListParagraph"/>
          </w:pPr>
        </w:pPrChange>
      </w:pPr>
      <w:del w:id="345" w:author="Rich Bustamante" w:date="2023-03-10T17:42:00Z">
        <w:r w:rsidDel="009804FF">
          <w:delText xml:space="preserve">    save/load controls state, getCPUState()</w:delText>
        </w:r>
      </w:del>
    </w:p>
    <w:p w14:paraId="09762A78" w14:textId="45498A63" w:rsidR="000220A3" w:rsidDel="009804FF" w:rsidRDefault="000220A3">
      <w:pPr>
        <w:pStyle w:val="Heading2"/>
        <w:rPr>
          <w:del w:id="346" w:author="Rich Bustamante" w:date="2023-03-10T17:42:00Z"/>
        </w:rPr>
        <w:pPrChange w:id="347" w:author="Rich Bustamante" w:date="2023-04-06T17:13:00Z">
          <w:pPr>
            <w:pStyle w:val="ListParagraph"/>
          </w:pPr>
        </w:pPrChange>
      </w:pPr>
    </w:p>
    <w:p w14:paraId="1547ED1B" w14:textId="2396A777" w:rsidR="000220A3" w:rsidDel="009804FF" w:rsidRDefault="00195A3B">
      <w:pPr>
        <w:pStyle w:val="Heading2"/>
        <w:rPr>
          <w:del w:id="348" w:author="Rich Bustamante" w:date="2023-03-10T17:42:00Z"/>
        </w:rPr>
        <w:pPrChange w:id="349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350" w:author="Rich Bustamante" w:date="2023-03-10T17:42:00Z">
        <w:r w:rsidDel="009804FF">
          <w:delText>Sat Jul 11 17:37:12 2020 -0500</w:delText>
        </w:r>
        <w:r w:rsidR="00114EC8" w:rsidDel="009804FF">
          <w:delText xml:space="preserve"> </w:delText>
        </w:r>
        <w:r w:rsidR="000220A3" w:rsidDel="009804FF">
          <w:delText xml:space="preserve"> 977bf9ca6c284dc27a3c4e27cc1ee49f22c934de</w:delText>
        </w:r>
      </w:del>
    </w:p>
    <w:p w14:paraId="1FE5374D" w14:textId="43032168" w:rsidR="000220A3" w:rsidDel="009804FF" w:rsidRDefault="000220A3">
      <w:pPr>
        <w:pStyle w:val="Heading2"/>
        <w:rPr>
          <w:del w:id="351" w:author="Rich Bustamante" w:date="2023-03-10T17:42:00Z"/>
        </w:rPr>
        <w:pPrChange w:id="352" w:author="Rich Bustamante" w:date="2023-04-06T17:13:00Z">
          <w:pPr>
            <w:pStyle w:val="ListParagraph"/>
          </w:pPr>
        </w:pPrChange>
      </w:pPr>
      <w:del w:id="353" w:author="Rich Bustamante" w:date="2023-03-10T17:42:00Z">
        <w:r w:rsidDel="009804FF">
          <w:delText xml:space="preserve">    exposed AtariConsole objects to support probing</w:delText>
        </w:r>
      </w:del>
    </w:p>
    <w:p w14:paraId="37873604" w14:textId="6A256786" w:rsidR="000220A3" w:rsidDel="009804FF" w:rsidRDefault="000220A3">
      <w:pPr>
        <w:pStyle w:val="Heading2"/>
        <w:rPr>
          <w:del w:id="354" w:author="Rich Bustamante" w:date="2023-03-10T17:42:00Z"/>
        </w:rPr>
        <w:pPrChange w:id="355" w:author="Rich Bustamante" w:date="2023-04-06T17:13:00Z">
          <w:pPr>
            <w:pStyle w:val="ListParagraph"/>
          </w:pPr>
        </w:pPrChange>
      </w:pPr>
    </w:p>
    <w:p w14:paraId="59300527" w14:textId="408C44EB" w:rsidR="000220A3" w:rsidDel="009804FF" w:rsidRDefault="00114EC8">
      <w:pPr>
        <w:pStyle w:val="Heading2"/>
        <w:rPr>
          <w:del w:id="356" w:author="Rich Bustamante" w:date="2023-03-10T17:42:00Z"/>
        </w:rPr>
        <w:pPrChange w:id="357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358" w:author="Rich Bustamante" w:date="2023-03-10T17:42:00Z">
        <w:r w:rsidDel="009804FF">
          <w:delText>Thu Aug 22 14:29:47 2019 -0400</w:delText>
        </w:r>
        <w:r w:rsidR="000220A3" w:rsidDel="009804FF">
          <w:delText xml:space="preserve"> 4326d966e3adf16a8abe4a83f1c98359a825b5d9</w:delText>
        </w:r>
      </w:del>
    </w:p>
    <w:p w14:paraId="6C9F504C" w14:textId="15AE8292" w:rsidR="000220A3" w:rsidDel="009804FF" w:rsidRDefault="000220A3">
      <w:pPr>
        <w:pStyle w:val="Heading2"/>
        <w:rPr>
          <w:del w:id="359" w:author="Rich Bustamante" w:date="2023-03-10T17:42:00Z"/>
        </w:rPr>
        <w:pPrChange w:id="360" w:author="Rich Bustamante" w:date="2023-04-06T17:13:00Z">
          <w:pPr>
            <w:pStyle w:val="ListParagraph"/>
          </w:pPr>
        </w:pPrChange>
      </w:pPr>
      <w:del w:id="361" w:author="Rich Bustamante" w:date="2023-03-10T17:42:00Z">
        <w:r w:rsidDel="009804FF">
          <w:delText>fixes for Safari audio autostart</w:delText>
        </w:r>
      </w:del>
    </w:p>
    <w:p w14:paraId="36D87456" w14:textId="62D3C945" w:rsidR="000220A3" w:rsidDel="009804FF" w:rsidRDefault="000220A3">
      <w:pPr>
        <w:pStyle w:val="Heading2"/>
        <w:rPr>
          <w:del w:id="362" w:author="Rich Bustamante" w:date="2023-03-10T17:42:00Z"/>
        </w:rPr>
        <w:pPrChange w:id="363" w:author="Rich Bustamante" w:date="2023-04-06T17:13:00Z">
          <w:pPr>
            <w:pStyle w:val="ListParagraph"/>
          </w:pPr>
        </w:pPrChange>
      </w:pPr>
    </w:p>
    <w:p w14:paraId="28F3E37B" w14:textId="6B2333A5" w:rsidR="000220A3" w:rsidDel="009804FF" w:rsidRDefault="006D1281">
      <w:pPr>
        <w:pStyle w:val="Heading2"/>
        <w:rPr>
          <w:del w:id="364" w:author="Rich Bustamante" w:date="2023-03-10T17:42:00Z"/>
        </w:rPr>
        <w:pPrChange w:id="365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366" w:author="Rich Bustamante" w:date="2023-03-10T17:42:00Z">
        <w:r w:rsidDel="009804FF">
          <w:delText>Sat Aug 25 18:13:12 2018 -0400</w:delText>
        </w:r>
        <w:r w:rsidR="00CD7DE4" w:rsidDel="009804FF">
          <w:delText xml:space="preserve"> </w:delText>
        </w:r>
        <w:r w:rsidR="000220A3" w:rsidDel="009804FF">
          <w:delText>bd17384fd2c6b020497e5e6a625a1b8130e39ea1</w:delText>
        </w:r>
      </w:del>
    </w:p>
    <w:p w14:paraId="28396FA7" w14:textId="386268FD" w:rsidR="000220A3" w:rsidDel="009804FF" w:rsidRDefault="000220A3">
      <w:pPr>
        <w:pStyle w:val="Heading2"/>
        <w:rPr>
          <w:del w:id="367" w:author="Rich Bustamante" w:date="2023-03-10T17:42:00Z"/>
        </w:rPr>
        <w:pPrChange w:id="368" w:author="Rich Bustamante" w:date="2023-04-06T17:13:00Z">
          <w:pPr>
            <w:ind w:firstLine="720"/>
          </w:pPr>
        </w:pPrChange>
      </w:pPr>
      <w:del w:id="369" w:author="Rich Bustamante" w:date="2023-03-10T17:42:00Z">
        <w:r w:rsidDel="009804FF">
          <w:delText xml:space="preserve">    fixed pause/resume Clock bug</w:delText>
        </w:r>
      </w:del>
    </w:p>
    <w:p w14:paraId="3E7D1E74" w14:textId="32627280" w:rsidR="000220A3" w:rsidDel="009804FF" w:rsidRDefault="000220A3">
      <w:pPr>
        <w:pStyle w:val="Heading2"/>
        <w:rPr>
          <w:del w:id="370" w:author="Rich Bustamante" w:date="2023-03-10T17:42:00Z"/>
        </w:rPr>
        <w:pPrChange w:id="371" w:author="Rich Bustamante" w:date="2023-04-06T17:13:00Z">
          <w:pPr>
            <w:pStyle w:val="ListParagraph"/>
          </w:pPr>
        </w:pPrChange>
      </w:pPr>
    </w:p>
    <w:p w14:paraId="6106183D" w14:textId="27126205" w:rsidR="000220A3" w:rsidDel="009804FF" w:rsidRDefault="00CD7DE4">
      <w:pPr>
        <w:pStyle w:val="Heading2"/>
        <w:rPr>
          <w:del w:id="372" w:author="Rich Bustamante" w:date="2023-03-10T17:42:00Z"/>
        </w:rPr>
        <w:pPrChange w:id="373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374" w:author="Rich Bustamante" w:date="2023-03-10T17:42:00Z">
        <w:r w:rsidDel="009804FF">
          <w:delText xml:space="preserve">Thu Aug 23 18:23:49 2018 -0400 </w:delText>
        </w:r>
        <w:r w:rsidR="000220A3" w:rsidDel="009804FF">
          <w:delText xml:space="preserve"> 8f5767e4ca9a759d759e9a09677d649d58f6aff7</w:delText>
        </w:r>
      </w:del>
    </w:p>
    <w:p w14:paraId="3534ABA6" w14:textId="4F1D2227" w:rsidR="000220A3" w:rsidDel="009804FF" w:rsidRDefault="000220A3">
      <w:pPr>
        <w:pStyle w:val="Heading2"/>
        <w:rPr>
          <w:del w:id="375" w:author="Rich Bustamante" w:date="2023-03-10T17:42:00Z"/>
        </w:rPr>
        <w:pPrChange w:id="376" w:author="Rich Bustamante" w:date="2023-04-06T17:13:00Z">
          <w:pPr>
            <w:pStyle w:val="ListParagraph"/>
          </w:pPr>
        </w:pPrChange>
      </w:pPr>
      <w:del w:id="377" w:author="Rich Bustamante" w:date="2023-03-10T17:42:00Z">
        <w:r w:rsidDel="009804FF">
          <w:delText xml:space="preserve">    added load/saveControlsState() for PIA; read/writeAddress</w:delText>
        </w:r>
      </w:del>
    </w:p>
    <w:p w14:paraId="40A9C48A" w14:textId="2BB423D6" w:rsidR="000220A3" w:rsidDel="009804FF" w:rsidRDefault="000220A3">
      <w:pPr>
        <w:pStyle w:val="Heading2"/>
        <w:rPr>
          <w:del w:id="378" w:author="Rich Bustamante" w:date="2023-03-10T17:42:00Z"/>
        </w:rPr>
        <w:pPrChange w:id="379" w:author="Rich Bustamante" w:date="2023-04-06T17:13:00Z">
          <w:pPr>
            <w:pStyle w:val="ListParagraph"/>
          </w:pPr>
        </w:pPrChange>
      </w:pPr>
    </w:p>
    <w:p w14:paraId="4BE5B5AD" w14:textId="2C3271AC" w:rsidR="000220A3" w:rsidDel="009804FF" w:rsidRDefault="00B019FC">
      <w:pPr>
        <w:pStyle w:val="Heading2"/>
        <w:rPr>
          <w:del w:id="380" w:author="Rich Bustamante" w:date="2023-03-10T17:42:00Z"/>
        </w:rPr>
        <w:pPrChange w:id="381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382" w:author="Rich Bustamante" w:date="2023-03-10T17:42:00Z">
        <w:r w:rsidDel="009804FF">
          <w:delText xml:space="preserve">Wed Aug 22 10:07:28 2018 -0400 </w:delText>
        </w:r>
        <w:r w:rsidR="000220A3" w:rsidDel="009804FF">
          <w:delText>500c33f4e8b854ddacaa588c47c23983feb27c24</w:delText>
        </w:r>
      </w:del>
    </w:p>
    <w:p w14:paraId="2C5D48FD" w14:textId="72FD656D" w:rsidR="000220A3" w:rsidDel="009804FF" w:rsidRDefault="000220A3">
      <w:pPr>
        <w:pStyle w:val="Heading2"/>
        <w:rPr>
          <w:del w:id="383" w:author="Rich Bustamante" w:date="2023-03-10T17:42:00Z"/>
        </w:rPr>
        <w:pPrChange w:id="384" w:author="Rich Bustamante" w:date="2023-04-06T17:13:00Z">
          <w:pPr>
            <w:pStyle w:val="ListParagraph"/>
          </w:pPr>
        </w:pPrChange>
      </w:pPr>
      <w:del w:id="385" w:author="Rich Bustamante" w:date="2023-03-10T17:42:00Z">
        <w:r w:rsidDel="009804FF">
          <w:delText xml:space="preserve">    added loadState/saveState</w:delText>
        </w:r>
      </w:del>
    </w:p>
    <w:p w14:paraId="11C5E263" w14:textId="7E28FF01" w:rsidR="000220A3" w:rsidDel="009804FF" w:rsidRDefault="000220A3">
      <w:pPr>
        <w:pStyle w:val="Heading2"/>
        <w:rPr>
          <w:del w:id="386" w:author="Rich Bustamante" w:date="2023-03-10T17:42:00Z"/>
        </w:rPr>
        <w:pPrChange w:id="387" w:author="Rich Bustamante" w:date="2023-04-06T17:13:00Z">
          <w:pPr>
            <w:pStyle w:val="ListParagraph"/>
          </w:pPr>
        </w:pPrChange>
      </w:pPr>
    </w:p>
    <w:p w14:paraId="6F8AA696" w14:textId="288A3A48" w:rsidR="000220A3" w:rsidDel="009804FF" w:rsidRDefault="00B019FC">
      <w:pPr>
        <w:pStyle w:val="Heading2"/>
        <w:rPr>
          <w:del w:id="388" w:author="Rich Bustamante" w:date="2023-03-10T17:42:00Z"/>
        </w:rPr>
        <w:pPrChange w:id="389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390" w:author="Rich Bustamante" w:date="2023-03-10T17:42:00Z">
        <w:r w:rsidDel="009804FF">
          <w:delText xml:space="preserve">Wed Jan 11 21:38:20 2017 -0500 </w:delText>
        </w:r>
        <w:r w:rsidR="000220A3" w:rsidDel="009804FF">
          <w:delText xml:space="preserve"> 4cd5b798f534336d09a80e8a1fa962959f401359</w:delText>
        </w:r>
      </w:del>
    </w:p>
    <w:p w14:paraId="4D498A74" w14:textId="171385D6" w:rsidR="000220A3" w:rsidDel="009804FF" w:rsidRDefault="000220A3">
      <w:pPr>
        <w:pStyle w:val="Heading2"/>
        <w:rPr>
          <w:del w:id="391" w:author="Rich Bustamante" w:date="2023-03-10T17:42:00Z"/>
        </w:rPr>
        <w:pPrChange w:id="392" w:author="Rich Bustamante" w:date="2023-04-06T17:13:00Z">
          <w:pPr>
            <w:pStyle w:val="ListParagraph"/>
          </w:pPr>
        </w:pPrChange>
      </w:pPr>
      <w:del w:id="393" w:author="Rich Bustamante" w:date="2023-03-10T17:42:00Z">
        <w:r w:rsidDel="009804FF">
          <w:delText xml:space="preserve"> debug - step backwards</w:delText>
        </w:r>
      </w:del>
    </w:p>
    <w:p w14:paraId="195151B2" w14:textId="63022042" w:rsidR="000220A3" w:rsidDel="009804FF" w:rsidRDefault="000220A3">
      <w:pPr>
        <w:pStyle w:val="Heading2"/>
        <w:rPr>
          <w:del w:id="394" w:author="Rich Bustamante" w:date="2023-03-10T17:42:00Z"/>
        </w:rPr>
        <w:pPrChange w:id="395" w:author="Rich Bustamante" w:date="2023-04-06T17:13:00Z">
          <w:pPr>
            <w:pStyle w:val="ListParagraph"/>
          </w:pPr>
        </w:pPrChange>
      </w:pPr>
    </w:p>
    <w:p w14:paraId="5FB7CD10" w14:textId="6729B5DC" w:rsidR="000220A3" w:rsidDel="009804FF" w:rsidRDefault="00B019FC">
      <w:pPr>
        <w:pStyle w:val="Heading2"/>
        <w:rPr>
          <w:del w:id="396" w:author="Rich Bustamante" w:date="2023-03-10T17:42:00Z"/>
        </w:rPr>
        <w:pPrChange w:id="397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398" w:author="Rich Bustamante" w:date="2023-03-10T17:42:00Z">
        <w:r w:rsidDel="009804FF">
          <w:delText>Tue Jan 3 10:43:24 2017 -0500</w:delText>
        </w:r>
        <w:r w:rsidR="00A71317" w:rsidDel="009804FF">
          <w:delText xml:space="preserve"> </w:delText>
        </w:r>
        <w:r w:rsidR="000220A3" w:rsidDel="009804FF">
          <w:delText>97052f9149bf756ce69591e005762dadea8527a6</w:delText>
        </w:r>
      </w:del>
    </w:p>
    <w:p w14:paraId="48CB6DB9" w14:textId="1B62D9FB" w:rsidR="000220A3" w:rsidDel="009804FF" w:rsidRDefault="000220A3">
      <w:pPr>
        <w:pStyle w:val="Heading2"/>
        <w:rPr>
          <w:del w:id="399" w:author="Rich Bustamante" w:date="2023-03-10T17:42:00Z"/>
        </w:rPr>
        <w:pPrChange w:id="400" w:author="Rich Bustamante" w:date="2023-04-06T17:13:00Z">
          <w:pPr>
            <w:pStyle w:val="ListParagraph"/>
          </w:pPr>
        </w:pPrChange>
      </w:pPr>
      <w:del w:id="401" w:author="Rich Bustamante" w:date="2023-03-10T17:42:00Z">
        <w:r w:rsidDel="009804FF">
          <w:delText xml:space="preserve"> added setNMIAndWait/IRQ; executeInstruction; debugEval</w:delText>
        </w:r>
      </w:del>
    </w:p>
    <w:p w14:paraId="3F3D236E" w14:textId="3A5128BB" w:rsidR="000220A3" w:rsidDel="009804FF" w:rsidRDefault="000220A3">
      <w:pPr>
        <w:pStyle w:val="Heading2"/>
        <w:rPr>
          <w:del w:id="402" w:author="Rich Bustamante" w:date="2023-03-10T17:42:00Z"/>
        </w:rPr>
        <w:pPrChange w:id="403" w:author="Rich Bustamante" w:date="2023-04-06T17:13:00Z">
          <w:pPr>
            <w:pStyle w:val="ListParagraph"/>
          </w:pPr>
        </w:pPrChange>
      </w:pPr>
    </w:p>
    <w:p w14:paraId="278508E8" w14:textId="5CB2D837" w:rsidR="000220A3" w:rsidDel="009804FF" w:rsidRDefault="00A71317">
      <w:pPr>
        <w:pStyle w:val="Heading2"/>
        <w:rPr>
          <w:del w:id="404" w:author="Rich Bustamante" w:date="2023-03-10T17:42:00Z"/>
        </w:rPr>
        <w:pPrChange w:id="405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06" w:author="Rich Bustamante" w:date="2023-03-10T17:42:00Z">
        <w:r w:rsidDel="009804FF">
          <w:delText xml:space="preserve">Thu Nov 24 21:00:26 2016 -0500 </w:delText>
        </w:r>
        <w:r w:rsidR="000220A3" w:rsidDel="009804FF">
          <w:delText>b785efb3b9d653e7c1497301e093257206f25875</w:delText>
        </w:r>
      </w:del>
    </w:p>
    <w:p w14:paraId="4B8E7DDF" w14:textId="0C62A5A1" w:rsidR="000220A3" w:rsidDel="009804FF" w:rsidRDefault="000220A3">
      <w:pPr>
        <w:pStyle w:val="Heading2"/>
        <w:rPr>
          <w:del w:id="407" w:author="Rich Bustamante" w:date="2023-03-10T17:42:00Z"/>
        </w:rPr>
        <w:pPrChange w:id="408" w:author="Rich Bustamante" w:date="2023-04-06T17:13:00Z">
          <w:pPr>
            <w:pStyle w:val="ListParagraph"/>
          </w:pPr>
        </w:pPrChange>
      </w:pPr>
      <w:del w:id="409" w:author="Rich Bustamante" w:date="2023-03-10T17:42:00Z">
        <w:r w:rsidDel="009804FF">
          <w:delText xml:space="preserve">  added z-index to help screen</w:delText>
        </w:r>
      </w:del>
    </w:p>
    <w:p w14:paraId="347FC3A8" w14:textId="3F78CC15" w:rsidR="000220A3" w:rsidDel="009804FF" w:rsidRDefault="000220A3">
      <w:pPr>
        <w:pStyle w:val="Heading2"/>
        <w:rPr>
          <w:del w:id="410" w:author="Rich Bustamante" w:date="2023-03-10T17:42:00Z"/>
        </w:rPr>
        <w:pPrChange w:id="411" w:author="Rich Bustamante" w:date="2023-04-06T17:13:00Z">
          <w:pPr>
            <w:pStyle w:val="ListParagraph"/>
          </w:pPr>
        </w:pPrChange>
      </w:pPr>
    </w:p>
    <w:p w14:paraId="627BE544" w14:textId="183A1D1E" w:rsidR="00C7592B" w:rsidDel="009804FF" w:rsidRDefault="00C7592B">
      <w:pPr>
        <w:pStyle w:val="Heading2"/>
        <w:rPr>
          <w:del w:id="412" w:author="Rich Bustamante" w:date="2023-03-10T17:42:00Z"/>
        </w:rPr>
        <w:pPrChange w:id="413" w:author="Rich Bustamante" w:date="2023-04-06T17:13:00Z">
          <w:pPr>
            <w:pStyle w:val="ListParagraph"/>
          </w:pPr>
        </w:pPrChange>
      </w:pPr>
    </w:p>
    <w:p w14:paraId="2481D03C" w14:textId="413C6968" w:rsidR="000220A3" w:rsidDel="009804FF" w:rsidRDefault="00C7592B">
      <w:pPr>
        <w:pStyle w:val="Heading2"/>
        <w:rPr>
          <w:del w:id="414" w:author="Rich Bustamante" w:date="2023-03-10T17:42:00Z"/>
        </w:rPr>
        <w:pPrChange w:id="415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16" w:author="Rich Bustamante" w:date="2023-03-10T17:42:00Z">
        <w:r w:rsidDel="009804FF">
          <w:delText>Sat Nov 19 18:23:12 2016 -0500</w:delText>
        </w:r>
        <w:r w:rsidR="000220A3" w:rsidDel="009804FF">
          <w:delText xml:space="preserve"> a7b2072f6eb220cc2daf81677f66d78720f67a50</w:delText>
        </w:r>
      </w:del>
    </w:p>
    <w:p w14:paraId="0BA60D9A" w14:textId="53AD430A" w:rsidR="000220A3" w:rsidDel="009804FF" w:rsidRDefault="000220A3">
      <w:pPr>
        <w:pStyle w:val="Heading2"/>
        <w:rPr>
          <w:del w:id="417" w:author="Rich Bustamante" w:date="2023-03-10T17:42:00Z"/>
        </w:rPr>
        <w:pPrChange w:id="418" w:author="Rich Bustamante" w:date="2023-04-06T17:13:00Z">
          <w:pPr>
            <w:pStyle w:val="ListParagraph"/>
          </w:pPr>
        </w:pPrChange>
      </w:pPr>
      <w:del w:id="419" w:author="Rich Bustamante" w:date="2023-03-10T17:42:00Z">
        <w:r w:rsidDel="009804FF">
          <w:delText>debug clock gets reset at new frame</w:delText>
        </w:r>
      </w:del>
    </w:p>
    <w:p w14:paraId="7C648F8E" w14:textId="38F1BA5D" w:rsidR="000220A3" w:rsidDel="009804FF" w:rsidRDefault="000220A3">
      <w:pPr>
        <w:pStyle w:val="Heading2"/>
        <w:rPr>
          <w:del w:id="420" w:author="Rich Bustamante" w:date="2023-03-10T17:42:00Z"/>
        </w:rPr>
        <w:pPrChange w:id="421" w:author="Rich Bustamante" w:date="2023-04-06T17:13:00Z">
          <w:pPr>
            <w:pStyle w:val="ListParagraph"/>
          </w:pPr>
        </w:pPrChange>
      </w:pPr>
    </w:p>
    <w:p w14:paraId="38E426C8" w14:textId="17D890BB" w:rsidR="000220A3" w:rsidDel="009804FF" w:rsidRDefault="00C7592B">
      <w:pPr>
        <w:pStyle w:val="Heading2"/>
        <w:rPr>
          <w:del w:id="422" w:author="Rich Bustamante" w:date="2023-03-10T17:42:00Z"/>
        </w:rPr>
        <w:pPrChange w:id="423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24" w:author="Rich Bustamante" w:date="2023-03-10T17:42:00Z">
        <w:r w:rsidDel="009804FF">
          <w:delText>Wed Oct 19 19:48:23 2016 -0400</w:delText>
        </w:r>
        <w:r w:rsidR="000220A3" w:rsidDel="009804FF">
          <w:delText xml:space="preserve"> e4658c5a6408fb88b7b9b58e4c47959682a16464</w:delText>
        </w:r>
      </w:del>
    </w:p>
    <w:p w14:paraId="2ACEF417" w14:textId="12ADB0AD" w:rsidR="000220A3" w:rsidDel="009804FF" w:rsidRDefault="000220A3">
      <w:pPr>
        <w:pStyle w:val="Heading2"/>
        <w:rPr>
          <w:del w:id="425" w:author="Rich Bustamante" w:date="2023-03-10T17:42:00Z"/>
        </w:rPr>
        <w:pPrChange w:id="426" w:author="Rich Bustamante" w:date="2023-04-06T17:13:00Z">
          <w:pPr>
            <w:pStyle w:val="ListParagraph"/>
          </w:pPr>
        </w:pPrChange>
      </w:pPr>
      <w:del w:id="427" w:author="Rich Bustamante" w:date="2023-03-10T17:42:00Z">
        <w:r w:rsidDel="009804FF">
          <w:delText xml:space="preserve"> updated M6502.js metadata to include illegal instruction values</w:delText>
        </w:r>
      </w:del>
    </w:p>
    <w:p w14:paraId="6076F1FE" w14:textId="2C5FA874" w:rsidR="000220A3" w:rsidDel="009804FF" w:rsidRDefault="000220A3">
      <w:pPr>
        <w:pStyle w:val="Heading2"/>
        <w:rPr>
          <w:del w:id="428" w:author="Rich Bustamante" w:date="2023-03-10T17:42:00Z"/>
        </w:rPr>
        <w:pPrChange w:id="429" w:author="Rich Bustamante" w:date="2023-04-06T17:13:00Z">
          <w:pPr>
            <w:pStyle w:val="ListParagraph"/>
          </w:pPr>
        </w:pPrChange>
      </w:pPr>
    </w:p>
    <w:p w14:paraId="51D84A5C" w14:textId="5B31C696" w:rsidR="00614835" w:rsidDel="009804FF" w:rsidRDefault="000220A3">
      <w:pPr>
        <w:pStyle w:val="Heading2"/>
        <w:rPr>
          <w:del w:id="430" w:author="Rich Bustamante" w:date="2023-03-10T17:42:00Z"/>
        </w:rPr>
        <w:pPrChange w:id="431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32" w:author="Rich Bustamante" w:date="2023-03-10T17:42:00Z">
        <w:r w:rsidDel="009804FF">
          <w:delText>Wed Oct 5 23:54:25 2016 -0400</w:delText>
        </w:r>
        <w:r w:rsidR="00614835" w:rsidDel="009804FF">
          <w:delText xml:space="preserve"> 1b95f9c16104d387a326e39ff730e123c41baa7d</w:delText>
        </w:r>
      </w:del>
    </w:p>
    <w:p w14:paraId="416F510C" w14:textId="4A22179C" w:rsidR="000220A3" w:rsidDel="009804FF" w:rsidRDefault="000220A3">
      <w:pPr>
        <w:pStyle w:val="Heading2"/>
        <w:rPr>
          <w:del w:id="433" w:author="Rich Bustamante" w:date="2023-03-10T17:42:00Z"/>
        </w:rPr>
        <w:pPrChange w:id="434" w:author="Rich Bustamante" w:date="2023-04-06T17:13:00Z">
          <w:pPr>
            <w:pStyle w:val="ListParagraph"/>
          </w:pPr>
        </w:pPrChange>
      </w:pPr>
      <w:del w:id="435" w:author="Rich Bustamante" w:date="2023-03-10T17:42:00Z">
        <w:r w:rsidDel="009804FF">
          <w:delText xml:space="preserve"> added instruction length to Javatari.getOpcodeMetadata</w:delText>
        </w:r>
      </w:del>
    </w:p>
    <w:p w14:paraId="668520D5" w14:textId="18F0924B" w:rsidR="000220A3" w:rsidDel="009804FF" w:rsidRDefault="000220A3">
      <w:pPr>
        <w:pStyle w:val="Heading2"/>
        <w:rPr>
          <w:del w:id="436" w:author="Rich Bustamante" w:date="2023-03-10T17:42:00Z"/>
        </w:rPr>
        <w:pPrChange w:id="437" w:author="Rich Bustamante" w:date="2023-04-06T17:13:00Z">
          <w:pPr>
            <w:pStyle w:val="ListParagraph"/>
          </w:pPr>
        </w:pPrChange>
      </w:pPr>
    </w:p>
    <w:p w14:paraId="4B998F04" w14:textId="6028F9D2" w:rsidR="000220A3" w:rsidDel="009804FF" w:rsidRDefault="000220A3">
      <w:pPr>
        <w:pStyle w:val="Heading2"/>
        <w:rPr>
          <w:del w:id="438" w:author="Rich Bustamante" w:date="2023-03-10T17:42:00Z"/>
        </w:rPr>
        <w:pPrChange w:id="439" w:author="Rich Bustamante" w:date="2023-04-06T17:13:00Z">
          <w:pPr>
            <w:pStyle w:val="ListParagraph"/>
          </w:pPr>
        </w:pPrChange>
      </w:pPr>
    </w:p>
    <w:p w14:paraId="306B092A" w14:textId="5ABF564E" w:rsidR="00614835" w:rsidDel="009804FF" w:rsidRDefault="000220A3">
      <w:pPr>
        <w:pStyle w:val="Heading2"/>
        <w:rPr>
          <w:del w:id="440" w:author="Rich Bustamante" w:date="2023-03-10T17:42:00Z"/>
        </w:rPr>
        <w:pPrChange w:id="441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42" w:author="Rich Bustamante" w:date="2023-03-10T17:42:00Z">
        <w:r w:rsidDel="009804FF">
          <w:delText>Mon Sep 26 11:19:06 2016 -0400</w:delText>
        </w:r>
        <w:r w:rsidR="00614835" w:rsidDel="009804FF">
          <w:delText xml:space="preserve"> 228f891fd2dc57ca49c17c1db296ee75b9468b29</w:delText>
        </w:r>
      </w:del>
    </w:p>
    <w:p w14:paraId="7905C030" w14:textId="44ADD275" w:rsidR="000220A3" w:rsidDel="009804FF" w:rsidRDefault="000220A3">
      <w:pPr>
        <w:pStyle w:val="Heading2"/>
        <w:rPr>
          <w:del w:id="443" w:author="Rich Bustamante" w:date="2023-03-10T17:42:00Z"/>
        </w:rPr>
        <w:pPrChange w:id="444" w:author="Rich Bustamante" w:date="2023-04-06T17:13:00Z">
          <w:pPr>
            <w:pStyle w:val="ListParagraph"/>
          </w:pPr>
        </w:pPrChange>
      </w:pPr>
      <w:del w:id="445" w:author="Rich Bustamante" w:date="2023-03-10T17:42:00Z">
        <w:r w:rsidDel="009804FF">
          <w:delText xml:space="preserve"> webaudio backward compatibility; console.getClocksFromFrameStart()</w:delText>
        </w:r>
      </w:del>
    </w:p>
    <w:p w14:paraId="6CAAF456" w14:textId="5B6FBA94" w:rsidR="000220A3" w:rsidDel="009804FF" w:rsidRDefault="000220A3">
      <w:pPr>
        <w:pStyle w:val="Heading2"/>
        <w:rPr>
          <w:del w:id="446" w:author="Rich Bustamante" w:date="2023-03-10T17:42:00Z"/>
        </w:rPr>
        <w:pPrChange w:id="447" w:author="Rich Bustamante" w:date="2023-04-06T17:13:00Z">
          <w:pPr>
            <w:pStyle w:val="ListParagraph"/>
          </w:pPr>
        </w:pPrChange>
      </w:pPr>
    </w:p>
    <w:p w14:paraId="5BB81EA6" w14:textId="6855A511" w:rsidR="000220A3" w:rsidDel="009804FF" w:rsidRDefault="000220A3">
      <w:pPr>
        <w:pStyle w:val="Heading2"/>
        <w:rPr>
          <w:del w:id="448" w:author="Rich Bustamante" w:date="2023-03-10T17:42:00Z"/>
        </w:rPr>
        <w:pPrChange w:id="449" w:author="Rich Bustamante" w:date="2023-04-06T17:13:00Z">
          <w:pPr>
            <w:pStyle w:val="ListParagraph"/>
          </w:pPr>
        </w:pPrChange>
      </w:pPr>
    </w:p>
    <w:p w14:paraId="7B329B4C" w14:textId="173742A7" w:rsidR="003C620D" w:rsidDel="009804FF" w:rsidRDefault="000220A3">
      <w:pPr>
        <w:pStyle w:val="Heading2"/>
        <w:rPr>
          <w:del w:id="450" w:author="Rich Bustamante" w:date="2023-03-10T17:42:00Z"/>
        </w:rPr>
        <w:pPrChange w:id="451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52" w:author="Rich Bustamante" w:date="2023-03-10T17:42:00Z">
        <w:r w:rsidDel="009804FF">
          <w:delText>Fri Sep 23 12:44:28 2016 -0400</w:delText>
        </w:r>
        <w:r w:rsidR="003C620D" w:rsidDel="009804FF">
          <w:delText xml:space="preserve"> 3e318cd3989c3551d6cfbc64f5852e2b7b012c08</w:delText>
        </w:r>
      </w:del>
    </w:p>
    <w:p w14:paraId="091F13EE" w14:textId="58E3DA0E" w:rsidR="000220A3" w:rsidDel="009804FF" w:rsidRDefault="000220A3">
      <w:pPr>
        <w:pStyle w:val="Heading2"/>
        <w:rPr>
          <w:del w:id="453" w:author="Rich Bustamante" w:date="2023-03-10T17:42:00Z"/>
        </w:rPr>
        <w:pPrChange w:id="454" w:author="Rich Bustamante" w:date="2023-04-06T17:13:00Z">
          <w:pPr>
            <w:pStyle w:val="ListParagraph"/>
          </w:pPr>
        </w:pPrChange>
      </w:pPr>
      <w:del w:id="455" w:author="Rich Bustamante" w:date="2023-03-10T17:42:00Z">
        <w:r w:rsidDel="009804FF">
          <w:delText xml:space="preserve"> DEBUG_SCANLINE_OVERFLOW</w:delText>
        </w:r>
      </w:del>
    </w:p>
    <w:p w14:paraId="084C514E" w14:textId="383139E8" w:rsidR="000220A3" w:rsidDel="009804FF" w:rsidRDefault="000220A3">
      <w:pPr>
        <w:pStyle w:val="Heading2"/>
        <w:rPr>
          <w:del w:id="456" w:author="Rich Bustamante" w:date="2023-03-10T17:42:00Z"/>
        </w:rPr>
        <w:pPrChange w:id="457" w:author="Rich Bustamante" w:date="2023-04-06T17:13:00Z">
          <w:pPr>
            <w:pStyle w:val="ListParagraph"/>
          </w:pPr>
        </w:pPrChange>
      </w:pPr>
    </w:p>
    <w:p w14:paraId="5B0E1D45" w14:textId="5387458F" w:rsidR="000220A3" w:rsidDel="009804FF" w:rsidRDefault="000220A3">
      <w:pPr>
        <w:pStyle w:val="Heading2"/>
        <w:rPr>
          <w:del w:id="458" w:author="Rich Bustamante" w:date="2023-03-10T17:42:00Z"/>
        </w:rPr>
        <w:pPrChange w:id="459" w:author="Rich Bustamante" w:date="2023-04-06T17:13:00Z">
          <w:pPr>
            <w:pStyle w:val="ListParagraph"/>
          </w:pPr>
        </w:pPrChange>
      </w:pPr>
    </w:p>
    <w:p w14:paraId="5621D11B" w14:textId="6FE85E4A" w:rsidR="003C620D" w:rsidDel="009804FF" w:rsidRDefault="000220A3">
      <w:pPr>
        <w:pStyle w:val="Heading2"/>
        <w:rPr>
          <w:del w:id="460" w:author="Rich Bustamante" w:date="2023-03-10T17:42:00Z"/>
        </w:rPr>
        <w:pPrChange w:id="461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62" w:author="Rich Bustamante" w:date="2023-03-10T17:42:00Z">
        <w:r w:rsidDel="009804FF">
          <w:delText>Wed Sep 21 12:09:03 2016 -0400</w:delText>
        </w:r>
        <w:r w:rsidR="003C620D" w:rsidDel="009804FF">
          <w:delText xml:space="preserve"> 4fee98a49d6c26564b98369ff1380eed4af8cbb3</w:delText>
        </w:r>
      </w:del>
    </w:p>
    <w:p w14:paraId="602DFA89" w14:textId="1348E45C" w:rsidR="000220A3" w:rsidDel="009804FF" w:rsidRDefault="000220A3">
      <w:pPr>
        <w:pStyle w:val="Heading2"/>
        <w:rPr>
          <w:del w:id="463" w:author="Rich Bustamante" w:date="2023-03-10T17:42:00Z"/>
        </w:rPr>
        <w:pPrChange w:id="464" w:author="Rich Bustamante" w:date="2023-04-06T17:13:00Z">
          <w:pPr>
            <w:pStyle w:val="ListParagraph"/>
          </w:pPr>
        </w:pPrChange>
      </w:pPr>
      <w:del w:id="465" w:author="Rich Bustamante" w:date="2023-03-10T17:42:00Z">
        <w:r w:rsidDel="009804FF">
          <w:delText>Javatari.getOpcodeMetadata</w:delText>
        </w:r>
      </w:del>
    </w:p>
    <w:p w14:paraId="5EF13DA6" w14:textId="6E6D5CCF" w:rsidR="000220A3" w:rsidDel="009804FF" w:rsidRDefault="000220A3">
      <w:pPr>
        <w:pStyle w:val="Heading2"/>
        <w:rPr>
          <w:del w:id="466" w:author="Rich Bustamante" w:date="2023-03-10T17:42:00Z"/>
        </w:rPr>
        <w:pPrChange w:id="467" w:author="Rich Bustamante" w:date="2023-04-06T17:13:00Z">
          <w:pPr>
            <w:pStyle w:val="ListParagraph"/>
          </w:pPr>
        </w:pPrChange>
      </w:pPr>
    </w:p>
    <w:p w14:paraId="3A8FABB5" w14:textId="748E64A9" w:rsidR="000220A3" w:rsidDel="009804FF" w:rsidRDefault="000220A3">
      <w:pPr>
        <w:pStyle w:val="Heading2"/>
        <w:rPr>
          <w:del w:id="468" w:author="Rich Bustamante" w:date="2023-03-10T17:42:00Z"/>
        </w:rPr>
        <w:pPrChange w:id="469" w:author="Rich Bustamante" w:date="2023-04-06T17:13:00Z">
          <w:pPr>
            <w:pStyle w:val="ListParagraph"/>
          </w:pPr>
        </w:pPrChange>
      </w:pPr>
    </w:p>
    <w:p w14:paraId="6140788B" w14:textId="6F0EF1E6" w:rsidR="003C620D" w:rsidDel="009804FF" w:rsidRDefault="000220A3">
      <w:pPr>
        <w:pStyle w:val="Heading2"/>
        <w:rPr>
          <w:del w:id="470" w:author="Rich Bustamante" w:date="2023-03-10T17:42:00Z"/>
        </w:rPr>
        <w:pPrChange w:id="471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72" w:author="Rich Bustamante" w:date="2023-03-10T17:42:00Z">
        <w:r w:rsidDel="009804FF">
          <w:delText>Tue Sep 20 22:56:46 2016 -0400</w:delText>
        </w:r>
        <w:r w:rsidR="003C620D" w:rsidDel="009804FF">
          <w:delText xml:space="preserve"> aae64f727da00325476bbe1cae16d024a222a6d9</w:delText>
        </w:r>
      </w:del>
    </w:p>
    <w:p w14:paraId="7A1E51E3" w14:textId="11894EEA" w:rsidR="000220A3" w:rsidDel="009804FF" w:rsidRDefault="000220A3">
      <w:pPr>
        <w:pStyle w:val="Heading2"/>
        <w:rPr>
          <w:del w:id="473" w:author="Rich Bustamante" w:date="2023-03-10T17:42:00Z"/>
        </w:rPr>
        <w:pPrChange w:id="474" w:author="Rich Bustamante" w:date="2023-04-06T17:13:00Z">
          <w:pPr>
            <w:pStyle w:val="ListParagraph"/>
          </w:pPr>
        </w:pPrChange>
      </w:pPr>
      <w:del w:id="475" w:author="Rich Bustamante" w:date="2023-03-10T17:42:00Z">
        <w:r w:rsidDel="009804FF">
          <w:delText xml:space="preserve"> started debugging support</w:delText>
        </w:r>
      </w:del>
    </w:p>
    <w:p w14:paraId="1463AC16" w14:textId="5BA52B31" w:rsidR="00096C2E" w:rsidDel="009804FF" w:rsidRDefault="00096C2E">
      <w:pPr>
        <w:pStyle w:val="Heading2"/>
        <w:rPr>
          <w:del w:id="476" w:author="Rich Bustamante" w:date="2023-03-10T17:42:00Z"/>
        </w:rPr>
        <w:pPrChange w:id="477" w:author="Rich Bustamante" w:date="2023-04-06T17:13:00Z">
          <w:pPr>
            <w:pStyle w:val="code"/>
            <w:framePr w:wrap="around"/>
          </w:pPr>
        </w:pPrChange>
      </w:pPr>
    </w:p>
    <w:p w14:paraId="7838672D" w14:textId="6A76DBE0" w:rsidR="000220A3" w:rsidDel="009804FF" w:rsidRDefault="000220A3">
      <w:pPr>
        <w:pStyle w:val="Heading2"/>
        <w:rPr>
          <w:del w:id="478" w:author="Rich Bustamante" w:date="2023-03-10T17:42:00Z"/>
        </w:rPr>
        <w:pPrChange w:id="479" w:author="Rich Bustamante" w:date="2023-04-06T17:13:00Z">
          <w:pPr>
            <w:pStyle w:val="ListParagraph"/>
          </w:pPr>
        </w:pPrChange>
      </w:pPr>
    </w:p>
    <w:p w14:paraId="3D270264" w14:textId="6CDE21D9" w:rsidR="000220A3" w:rsidDel="009804FF" w:rsidRDefault="000220A3">
      <w:pPr>
        <w:pStyle w:val="Heading2"/>
        <w:rPr>
          <w:del w:id="480" w:author="Rich Bustamante" w:date="2023-03-10T17:42:00Z"/>
        </w:rPr>
        <w:pPrChange w:id="481" w:author="Rich Bustamante" w:date="2023-04-06T17:13:00Z">
          <w:pPr>
            <w:pStyle w:val="ListParagraph"/>
          </w:pPr>
        </w:pPrChange>
      </w:pPr>
    </w:p>
    <w:p w14:paraId="1080932D" w14:textId="0207B1D0" w:rsidR="003C620D" w:rsidDel="009804FF" w:rsidRDefault="000220A3">
      <w:pPr>
        <w:pStyle w:val="Heading2"/>
        <w:rPr>
          <w:del w:id="482" w:author="Rich Bustamante" w:date="2023-03-10T17:42:00Z"/>
        </w:rPr>
        <w:pPrChange w:id="483" w:author="Rich Bustamante" w:date="2023-04-06T17:13:00Z">
          <w:pPr>
            <w:pStyle w:val="ListParagraph"/>
            <w:numPr>
              <w:numId w:val="5"/>
            </w:numPr>
            <w:ind w:left="1440" w:hanging="360"/>
          </w:pPr>
        </w:pPrChange>
      </w:pPr>
      <w:del w:id="484" w:author="Rich Bustamante" w:date="2023-03-10T17:42:00Z">
        <w:r w:rsidDel="009804FF">
          <w:delText>Sat Sep 17 12:59:30 2016 -0400</w:delText>
        </w:r>
        <w:r w:rsidR="003C620D" w:rsidDel="009804FF">
          <w:delText xml:space="preserve"> 5172913d15f86b92939df0c72976ee6430819cc2</w:delText>
        </w:r>
      </w:del>
    </w:p>
    <w:p w14:paraId="1552C36D" w14:textId="519B8FA2" w:rsidR="001D4FD1" w:rsidDel="009804FF" w:rsidRDefault="000220A3">
      <w:pPr>
        <w:pStyle w:val="Heading2"/>
        <w:rPr>
          <w:del w:id="485" w:author="Rich Bustamante" w:date="2023-03-10T17:42:00Z"/>
        </w:rPr>
        <w:pPrChange w:id="486" w:author="Rich Bustamante" w:date="2023-04-06T17:13:00Z">
          <w:pPr>
            <w:pStyle w:val="ListParagraph"/>
          </w:pPr>
        </w:pPrChange>
      </w:pPr>
      <w:del w:id="487" w:author="Rich Bustamante" w:date="2023-03-10T17:42:00Z">
        <w:r w:rsidDel="009804FF">
          <w:delText xml:space="preserve"> loadROM, SHOW_ERRORS</w:delText>
        </w:r>
      </w:del>
    </w:p>
    <w:p w14:paraId="0CEEA02E" w14:textId="1A1C9C51" w:rsidR="000E443C" w:rsidDel="009804FF" w:rsidRDefault="00760AFE">
      <w:pPr>
        <w:pStyle w:val="Heading2"/>
        <w:rPr>
          <w:del w:id="488" w:author="Rich Bustamante" w:date="2023-03-10T17:42:00Z"/>
        </w:rPr>
        <w:pPrChange w:id="489" w:author="Rich Bustamante" w:date="2023-04-06T17:13:00Z">
          <w:pPr>
            <w:pStyle w:val="Heading1"/>
          </w:pPr>
        </w:pPrChange>
      </w:pPr>
      <w:del w:id="490" w:author="Rich Bustamante" w:date="2023-03-10T17:42:00Z">
        <w:r w:rsidDel="009804FF">
          <w:delText>October 2, 2021</w:delText>
        </w:r>
      </w:del>
    </w:p>
    <w:p w14:paraId="68F6F479" w14:textId="63A81982" w:rsidR="00760AFE" w:rsidDel="009804FF" w:rsidRDefault="00760AFE">
      <w:pPr>
        <w:pStyle w:val="Heading2"/>
        <w:rPr>
          <w:del w:id="491" w:author="Rich Bustamante" w:date="2023-03-10T17:42:00Z"/>
        </w:rPr>
        <w:pPrChange w:id="492" w:author="Rich Bustamante" w:date="2023-04-06T17:13:00Z">
          <w:pPr/>
        </w:pPrChange>
      </w:pPr>
      <w:del w:id="493" w:author="Rich Bustamante" w:date="2023-03-10T17:42:00Z">
        <w:r w:rsidDel="009804FF">
          <w:delText>Trying to work throw changes above to u</w:delText>
        </w:r>
        <w:r w:rsidR="00DC48DF" w:rsidDel="009804FF">
          <w:delText>nderstand them.</w:delText>
        </w:r>
        <w:r w:rsidR="009F03BA" w:rsidDel="009804FF">
          <w:delText xml:space="preserve"> I found a great tool for doing that in gitk</w:delText>
        </w:r>
        <w:r w:rsidR="008B3BAD" w:rsidDel="009804FF">
          <w:delText xml:space="preserve">.  It lets you look at each change in a friendly "diff" format. </w:delText>
        </w:r>
        <w:r w:rsidR="00063FB0" w:rsidDel="009804FF">
          <w:delText xml:space="preserve"> I've recorded the change information in </w:delText>
        </w:r>
        <w:r w:rsidR="00A17FEA" w:rsidDel="009804FF">
          <w:delText xml:space="preserve">a hopefully easy-to-understand format in </w:delText>
        </w:r>
        <w:r w:rsidR="00A17FEA" w:rsidRPr="00A17FEA" w:rsidDel="009804FF">
          <w:delText>doc\Javatari_Debugging.txt</w:delText>
        </w:r>
      </w:del>
    </w:p>
    <w:p w14:paraId="7D1495F4" w14:textId="42E78F15" w:rsidR="00063FB0" w:rsidDel="009804FF" w:rsidRDefault="00063FB0">
      <w:pPr>
        <w:pStyle w:val="Heading2"/>
        <w:rPr>
          <w:del w:id="494" w:author="Rich Bustamante" w:date="2023-03-10T17:42:00Z"/>
        </w:rPr>
        <w:pPrChange w:id="495" w:author="Rich Bustamante" w:date="2023-04-06T17:13:00Z">
          <w:pPr/>
        </w:pPrChange>
      </w:pPr>
    </w:p>
    <w:p w14:paraId="3BEB9983" w14:textId="4868DFF6" w:rsidR="00DC48DF" w:rsidDel="009804FF" w:rsidRDefault="00DC48DF">
      <w:pPr>
        <w:pStyle w:val="Heading2"/>
        <w:rPr>
          <w:del w:id="496" w:author="Rich Bustamante" w:date="2023-03-10T17:42:00Z"/>
        </w:rPr>
        <w:pPrChange w:id="497" w:author="Rich Bustamante" w:date="2023-04-06T17:13:00Z">
          <w:pPr/>
        </w:pPrChange>
      </w:pPr>
    </w:p>
    <w:p w14:paraId="2E7375C6" w14:textId="04D55A1A" w:rsidR="00716C0A" w:rsidDel="009804FF" w:rsidRDefault="00716C0A">
      <w:pPr>
        <w:pStyle w:val="Heading2"/>
        <w:rPr>
          <w:del w:id="498" w:author="Rich Bustamante" w:date="2023-03-10T17:42:00Z"/>
        </w:rPr>
      </w:pPr>
      <w:del w:id="499" w:author="Rich Bustamante" w:date="2023-03-10T17:42:00Z">
        <w:r w:rsidDel="009804FF">
          <w:delText xml:space="preserve">Configuring Dff Tool </w:delText>
        </w:r>
      </w:del>
    </w:p>
    <w:p w14:paraId="5124675C" w14:textId="4006D3FD" w:rsidR="007241F3" w:rsidDel="009804FF" w:rsidRDefault="007241F3">
      <w:pPr>
        <w:pStyle w:val="Heading2"/>
        <w:rPr>
          <w:del w:id="500" w:author="Rich Bustamante" w:date="2023-03-10T17:42:00Z"/>
        </w:rPr>
        <w:pPrChange w:id="501" w:author="Rich Bustamante" w:date="2023-04-06T17:13:00Z">
          <w:pPr/>
        </w:pPrChange>
      </w:pPr>
      <w:del w:id="502" w:author="Rich Bustamante" w:date="2023-03-10T17:42:00Z">
        <w:r w:rsidDel="009804FF">
          <w:delText xml:space="preserve">git config --global diff.tool </w:delText>
        </w:r>
        <w:r w:rsidR="00716C0A" w:rsidDel="009804FF">
          <w:delText>vimdiff3</w:delText>
        </w:r>
      </w:del>
    </w:p>
    <w:p w14:paraId="781DADC8" w14:textId="67834FA4" w:rsidR="007241F3" w:rsidDel="009804FF" w:rsidRDefault="007241F3">
      <w:pPr>
        <w:pStyle w:val="Heading2"/>
        <w:rPr>
          <w:del w:id="503" w:author="Rich Bustamante" w:date="2023-03-10T17:42:00Z"/>
        </w:rPr>
        <w:pPrChange w:id="504" w:author="Rich Bustamante" w:date="2023-04-06T17:13:00Z">
          <w:pPr/>
        </w:pPrChange>
      </w:pPr>
      <w:del w:id="505" w:author="Rich Bustamante" w:date="2023-03-10T17:42:00Z">
        <w:r w:rsidDel="009804FF">
          <w:delText>git config --global --add difftool.prompt false</w:delText>
        </w:r>
      </w:del>
    </w:p>
    <w:p w14:paraId="553BA04C" w14:textId="30AB1F63" w:rsidR="007C5344" w:rsidDel="009804FF" w:rsidRDefault="007C5344">
      <w:pPr>
        <w:pStyle w:val="Heading2"/>
        <w:rPr>
          <w:del w:id="506" w:author="Rich Bustamante" w:date="2023-03-10T17:42:00Z"/>
        </w:rPr>
      </w:pPr>
      <w:del w:id="507" w:author="Rich Bustamante" w:date="2023-03-10T17:42:00Z">
        <w:r w:rsidDel="009804FF">
          <w:delText>How to Limit the Scope of Diff</w:delText>
        </w:r>
      </w:del>
    </w:p>
    <w:p w14:paraId="33148D9E" w14:textId="5224C321" w:rsidR="005214C7" w:rsidDel="009804FF" w:rsidRDefault="00D86916">
      <w:pPr>
        <w:pStyle w:val="Heading2"/>
        <w:rPr>
          <w:del w:id="508" w:author="Rich Bustamante" w:date="2023-03-10T17:42:00Z"/>
          <w:i/>
          <w:iCs/>
        </w:rPr>
        <w:pPrChange w:id="509" w:author="Rich Bustamante" w:date="2023-04-06T17:13:00Z">
          <w:pPr/>
        </w:pPrChange>
      </w:pPr>
      <w:del w:id="510" w:author="Rich Bustamante" w:date="2023-03-10T17:42:00Z">
        <w:r w:rsidRPr="00D86916" w:rsidDel="009804FF">
          <w:delText xml:space="preserve">git diff </w:delText>
        </w:r>
        <w:r w:rsidR="007901D9" w:rsidDel="009804FF">
          <w:rPr>
            <w:i/>
            <w:iCs/>
          </w:rPr>
          <w:delText>diff_spec</w:delText>
        </w:r>
        <w:r w:rsidRPr="00D86916" w:rsidDel="009804FF">
          <w:delText xml:space="preserve"> --relative=</w:delText>
        </w:r>
        <w:r w:rsidRPr="00D86916" w:rsidDel="009804FF">
          <w:rPr>
            <w:i/>
            <w:iCs/>
          </w:rPr>
          <w:delText>directory_name</w:delText>
        </w:r>
      </w:del>
    </w:p>
    <w:p w14:paraId="0EAFD178" w14:textId="675EB508" w:rsidR="00617134" w:rsidDel="009804FF" w:rsidRDefault="00617134">
      <w:pPr>
        <w:pStyle w:val="Heading2"/>
        <w:rPr>
          <w:del w:id="511" w:author="Rich Bustamante" w:date="2023-03-10T17:42:00Z"/>
          <w:i/>
          <w:iCs/>
        </w:rPr>
        <w:pPrChange w:id="512" w:author="Rich Bustamante" w:date="2023-04-06T17:13:00Z">
          <w:pPr/>
        </w:pPrChange>
      </w:pPr>
    </w:p>
    <w:p w14:paraId="47115583" w14:textId="2A5B6CC2" w:rsidR="00617134" w:rsidDel="009804FF" w:rsidRDefault="00617134">
      <w:pPr>
        <w:pStyle w:val="Heading2"/>
        <w:rPr>
          <w:del w:id="513" w:author="Rich Bustamante" w:date="2023-03-10T17:42:00Z"/>
        </w:rPr>
      </w:pPr>
      <w:del w:id="514" w:author="Rich Bustamante" w:date="2023-03-10T17:42:00Z">
        <w:r w:rsidDel="009804FF">
          <w:delText>How to Reverse a Text File</w:delText>
        </w:r>
      </w:del>
    </w:p>
    <w:p w14:paraId="55185ED8" w14:textId="0533947C" w:rsidR="00836B69" w:rsidRPr="00836B69" w:rsidDel="009804FF" w:rsidRDefault="00836B69">
      <w:pPr>
        <w:pStyle w:val="Heading2"/>
        <w:rPr>
          <w:del w:id="515" w:author="Rich Bustamante" w:date="2023-03-10T17:42:00Z"/>
        </w:rPr>
        <w:pPrChange w:id="516" w:author="Rich Bustamante" w:date="2023-04-06T17:13:00Z">
          <w:pPr/>
        </w:pPrChange>
      </w:pPr>
      <w:del w:id="517" w:author="Rich Bustamante" w:date="2023-03-10T17:42:00Z">
        <w:r w:rsidDel="009804FF">
          <w:delText>I didn't end up needing this but it is a nice batch algorithm.</w:delText>
        </w:r>
      </w:del>
    </w:p>
    <w:p w14:paraId="488C04E8" w14:textId="33C0CDB8" w:rsidR="00617134" w:rsidDel="009804FF" w:rsidRDefault="00617134">
      <w:pPr>
        <w:pStyle w:val="Heading2"/>
        <w:rPr>
          <w:del w:id="518" w:author="Rich Bustamante" w:date="2023-03-10T17:42:00Z"/>
        </w:rPr>
        <w:pPrChange w:id="519" w:author="Rich Bustamante" w:date="2023-04-06T17:13:00Z">
          <w:pPr/>
        </w:pPrChange>
      </w:pPr>
      <w:del w:id="520" w:author="Rich Bustamante" w:date="2023-03-10T17:42:00Z">
        <w:r w:rsidDel="009804FF">
          <w:delText>Use</w:delText>
        </w:r>
        <w:r w:rsidR="00E44C2C" w:rsidDel="009804FF">
          <w:delText xml:space="preserve"> d:\a\tools\reverse.cmd</w:delText>
        </w:r>
      </w:del>
    </w:p>
    <w:p w14:paraId="309FCD68" w14:textId="61C9C816" w:rsidR="00E44C2C" w:rsidDel="009804FF" w:rsidRDefault="00E44C2C">
      <w:pPr>
        <w:pStyle w:val="Heading2"/>
        <w:rPr>
          <w:del w:id="521" w:author="Rich Bustamante" w:date="2023-03-10T17:42:00Z"/>
        </w:rPr>
        <w:pPrChange w:id="522" w:author="Rich Bustamante" w:date="2023-04-06T17:13:00Z">
          <w:pPr>
            <w:pStyle w:val="code"/>
            <w:framePr w:wrap="around"/>
          </w:pPr>
        </w:pPrChange>
      </w:pPr>
      <w:del w:id="523" w:author="Rich Bustamante" w:date="2023-03-10T17:42:00Z">
        <w:r w:rsidDel="009804FF">
          <w:delText>@echo off</w:delText>
        </w:r>
      </w:del>
    </w:p>
    <w:p w14:paraId="7D97D7FC" w14:textId="747C097A" w:rsidR="00E44C2C" w:rsidDel="009804FF" w:rsidRDefault="00E44C2C">
      <w:pPr>
        <w:pStyle w:val="Heading2"/>
        <w:rPr>
          <w:del w:id="524" w:author="Rich Bustamante" w:date="2023-03-10T17:42:00Z"/>
        </w:rPr>
        <w:pPrChange w:id="525" w:author="Rich Bustamante" w:date="2023-04-06T17:13:00Z">
          <w:pPr>
            <w:pStyle w:val="code"/>
            <w:framePr w:wrap="around"/>
          </w:pPr>
        </w:pPrChange>
      </w:pPr>
      <w:del w:id="526" w:author="Rich Bustamante" w:date="2023-03-10T17:42:00Z">
        <w:r w:rsidDel="009804FF">
          <w:delText>setlocal enabledelayedexpansion</w:delText>
        </w:r>
      </w:del>
    </w:p>
    <w:p w14:paraId="4545CA25" w14:textId="558482BB" w:rsidR="00E44C2C" w:rsidDel="009804FF" w:rsidRDefault="00E44C2C">
      <w:pPr>
        <w:pStyle w:val="Heading2"/>
        <w:rPr>
          <w:del w:id="527" w:author="Rich Bustamante" w:date="2023-03-10T17:42:00Z"/>
        </w:rPr>
        <w:pPrChange w:id="528" w:author="Rich Bustamante" w:date="2023-04-06T17:13:00Z">
          <w:pPr>
            <w:pStyle w:val="code"/>
            <w:framePr w:wrap="around"/>
          </w:pPr>
        </w:pPrChange>
      </w:pPr>
    </w:p>
    <w:p w14:paraId="2168C0FD" w14:textId="04C4E8B4" w:rsidR="00E44C2C" w:rsidDel="009804FF" w:rsidRDefault="00E44C2C">
      <w:pPr>
        <w:pStyle w:val="Heading2"/>
        <w:rPr>
          <w:del w:id="529" w:author="Rich Bustamante" w:date="2023-03-10T17:42:00Z"/>
        </w:rPr>
        <w:pPrChange w:id="530" w:author="Rich Bustamante" w:date="2023-04-06T17:13:00Z">
          <w:pPr>
            <w:pStyle w:val="code"/>
            <w:framePr w:wrap="around"/>
          </w:pPr>
        </w:pPrChange>
      </w:pPr>
      <w:del w:id="531" w:author="Rich Bustamante" w:date="2023-03-10T17:42:00Z">
        <w:r w:rsidDel="009804FF">
          <w:delText>set I=0</w:delText>
        </w:r>
      </w:del>
    </w:p>
    <w:p w14:paraId="4AC071B1" w14:textId="111FFBEA" w:rsidR="00E44C2C" w:rsidDel="009804FF" w:rsidRDefault="00E44C2C">
      <w:pPr>
        <w:pStyle w:val="Heading2"/>
        <w:rPr>
          <w:del w:id="532" w:author="Rich Bustamante" w:date="2023-03-10T17:42:00Z"/>
        </w:rPr>
        <w:pPrChange w:id="533" w:author="Rich Bustamante" w:date="2023-04-06T17:13:00Z">
          <w:pPr>
            <w:pStyle w:val="code"/>
            <w:framePr w:wrap="around"/>
          </w:pPr>
        </w:pPrChange>
      </w:pPr>
    </w:p>
    <w:p w14:paraId="53D66D97" w14:textId="653096E6" w:rsidR="00E44C2C" w:rsidDel="009804FF" w:rsidRDefault="00E44C2C">
      <w:pPr>
        <w:pStyle w:val="Heading2"/>
        <w:rPr>
          <w:del w:id="534" w:author="Rich Bustamante" w:date="2023-03-10T17:42:00Z"/>
        </w:rPr>
        <w:pPrChange w:id="535" w:author="Rich Bustamante" w:date="2023-04-06T17:13:00Z">
          <w:pPr>
            <w:pStyle w:val="code"/>
            <w:framePr w:wrap="around"/>
          </w:pPr>
        </w:pPrChange>
      </w:pPr>
      <w:del w:id="536" w:author="Rich Bustamante" w:date="2023-03-10T17:42:00Z">
        <w:r w:rsidDel="009804FF">
          <w:delText>for /F "tokens=*" %%k in (%1) do (</w:delText>
        </w:r>
      </w:del>
    </w:p>
    <w:p w14:paraId="64370EF9" w14:textId="40BF9EA0" w:rsidR="00E44C2C" w:rsidDel="009804FF" w:rsidRDefault="00E44C2C">
      <w:pPr>
        <w:pStyle w:val="Heading2"/>
        <w:rPr>
          <w:del w:id="537" w:author="Rich Bustamante" w:date="2023-03-10T17:42:00Z"/>
        </w:rPr>
        <w:pPrChange w:id="538" w:author="Rich Bustamante" w:date="2023-04-06T17:13:00Z">
          <w:pPr>
            <w:pStyle w:val="code"/>
            <w:framePr w:wrap="around"/>
          </w:pPr>
        </w:pPrChange>
      </w:pPr>
      <w:del w:id="539" w:author="Rich Bustamante" w:date="2023-03-10T17:42:00Z">
        <w:r w:rsidDel="009804FF">
          <w:delText xml:space="preserve">  set /A I=!I! + 1</w:delText>
        </w:r>
      </w:del>
    </w:p>
    <w:p w14:paraId="2F464D7C" w14:textId="1FDAE072" w:rsidR="00E44C2C" w:rsidDel="009804FF" w:rsidRDefault="00E44C2C">
      <w:pPr>
        <w:pStyle w:val="Heading2"/>
        <w:rPr>
          <w:del w:id="540" w:author="Rich Bustamante" w:date="2023-03-10T17:42:00Z"/>
        </w:rPr>
        <w:pPrChange w:id="541" w:author="Rich Bustamante" w:date="2023-04-06T17:13:00Z">
          <w:pPr>
            <w:pStyle w:val="code"/>
            <w:framePr w:wrap="around"/>
          </w:pPr>
        </w:pPrChange>
      </w:pPr>
      <w:del w:id="542" w:author="Rich Bustamante" w:date="2023-03-10T17:42:00Z">
        <w:r w:rsidDel="009804FF">
          <w:delText xml:space="preserve">  set LINE!I!=%%k</w:delText>
        </w:r>
      </w:del>
    </w:p>
    <w:p w14:paraId="37175E85" w14:textId="1F09750A" w:rsidR="00E44C2C" w:rsidDel="009804FF" w:rsidRDefault="00E44C2C">
      <w:pPr>
        <w:pStyle w:val="Heading2"/>
        <w:rPr>
          <w:del w:id="543" w:author="Rich Bustamante" w:date="2023-03-10T17:42:00Z"/>
        </w:rPr>
        <w:pPrChange w:id="544" w:author="Rich Bustamante" w:date="2023-04-06T17:13:00Z">
          <w:pPr>
            <w:pStyle w:val="code"/>
            <w:framePr w:wrap="around"/>
          </w:pPr>
        </w:pPrChange>
      </w:pPr>
      <w:del w:id="545" w:author="Rich Bustamante" w:date="2023-03-10T17:42:00Z">
        <w:r w:rsidDel="009804FF">
          <w:delText>)</w:delText>
        </w:r>
      </w:del>
    </w:p>
    <w:p w14:paraId="1691F14E" w14:textId="48DBC9C3" w:rsidR="00E44C2C" w:rsidDel="009804FF" w:rsidRDefault="00E44C2C">
      <w:pPr>
        <w:pStyle w:val="Heading2"/>
        <w:rPr>
          <w:del w:id="546" w:author="Rich Bustamante" w:date="2023-03-10T17:42:00Z"/>
        </w:rPr>
        <w:pPrChange w:id="547" w:author="Rich Bustamante" w:date="2023-04-06T17:13:00Z">
          <w:pPr>
            <w:pStyle w:val="code"/>
            <w:framePr w:wrap="around"/>
          </w:pPr>
        </w:pPrChange>
      </w:pPr>
    </w:p>
    <w:p w14:paraId="77E300C5" w14:textId="28AF2D43" w:rsidR="00E44C2C" w:rsidDel="009804FF" w:rsidRDefault="00E44C2C">
      <w:pPr>
        <w:pStyle w:val="Heading2"/>
        <w:rPr>
          <w:del w:id="548" w:author="Rich Bustamante" w:date="2023-03-10T17:42:00Z"/>
        </w:rPr>
        <w:pPrChange w:id="549" w:author="Rich Bustamante" w:date="2023-04-06T17:13:00Z">
          <w:pPr>
            <w:pStyle w:val="code"/>
            <w:framePr w:wrap="around"/>
          </w:pPr>
        </w:pPrChange>
      </w:pPr>
      <w:del w:id="550" w:author="Rich Bustamante" w:date="2023-03-10T17:42:00Z">
        <w:r w:rsidDel="009804FF">
          <w:delText>for /L %%c in (!I!,-1,1) do (</w:delText>
        </w:r>
      </w:del>
    </w:p>
    <w:p w14:paraId="5AA171B0" w14:textId="2E3CBF33" w:rsidR="00E44C2C" w:rsidDel="009804FF" w:rsidRDefault="00E44C2C">
      <w:pPr>
        <w:pStyle w:val="Heading2"/>
        <w:rPr>
          <w:del w:id="551" w:author="Rich Bustamante" w:date="2023-03-10T17:42:00Z"/>
        </w:rPr>
        <w:pPrChange w:id="552" w:author="Rich Bustamante" w:date="2023-04-06T17:13:00Z">
          <w:pPr>
            <w:pStyle w:val="code"/>
            <w:framePr w:wrap="around"/>
          </w:pPr>
        </w:pPrChange>
      </w:pPr>
      <w:del w:id="553" w:author="Rich Bustamante" w:date="2023-03-10T17:42:00Z">
        <w:r w:rsidDel="009804FF">
          <w:delText xml:space="preserve">  echo !LINE%%c! </w:delText>
        </w:r>
      </w:del>
    </w:p>
    <w:p w14:paraId="50E1B3D9" w14:textId="20974B9F" w:rsidR="00E44C2C" w:rsidDel="009804FF" w:rsidRDefault="00E44C2C">
      <w:pPr>
        <w:pStyle w:val="Heading2"/>
        <w:rPr>
          <w:del w:id="554" w:author="Rich Bustamante" w:date="2023-03-10T17:42:00Z"/>
        </w:rPr>
        <w:pPrChange w:id="555" w:author="Rich Bustamante" w:date="2023-04-06T17:13:00Z">
          <w:pPr>
            <w:pStyle w:val="code"/>
            <w:framePr w:wrap="around"/>
          </w:pPr>
        </w:pPrChange>
      </w:pPr>
      <w:del w:id="556" w:author="Rich Bustamante" w:date="2023-03-10T17:42:00Z">
        <w:r w:rsidDel="009804FF">
          <w:delText>)</w:delText>
        </w:r>
      </w:del>
    </w:p>
    <w:p w14:paraId="5AC252A8" w14:textId="1A388F86" w:rsidR="00B4528A" w:rsidDel="009804FF" w:rsidRDefault="002E0831">
      <w:pPr>
        <w:pStyle w:val="Heading2"/>
        <w:rPr>
          <w:del w:id="557" w:author="Rich Bustamante" w:date="2023-03-10T17:42:00Z"/>
        </w:rPr>
        <w:pPrChange w:id="558" w:author="Rich Bustamante" w:date="2023-04-06T17:13:00Z">
          <w:pPr>
            <w:pStyle w:val="Heading6"/>
          </w:pPr>
        </w:pPrChange>
      </w:pPr>
      <w:del w:id="559" w:author="Rich Bustamante" w:date="2023-03-10T17:42:00Z">
        <w:r w:rsidDel="009804FF">
          <w:tab/>
        </w:r>
        <w:r w:rsidR="00B4528A" w:rsidDel="009804FF">
          <w:delText>October 4, 2021</w:delText>
        </w:r>
      </w:del>
    </w:p>
    <w:p w14:paraId="6BE9E207" w14:textId="79678CFF" w:rsidR="00B4528A" w:rsidDel="009804FF" w:rsidRDefault="00B4528A">
      <w:pPr>
        <w:pStyle w:val="Heading2"/>
        <w:rPr>
          <w:del w:id="560" w:author="Rich Bustamante" w:date="2023-03-10T17:42:00Z"/>
        </w:rPr>
        <w:pPrChange w:id="561" w:author="Rich Bustamante" w:date="2023-04-06T17:13:00Z">
          <w:pPr/>
        </w:pPrChange>
      </w:pPr>
      <w:del w:id="562" w:author="Rich Bustamante" w:date="2023-03-10T17:42:00Z">
        <w:r w:rsidDel="009804FF">
          <w:delText>The official version of Javatari does not provide any debugging hooks but Steve Hugg has branched a publicly available version that does, so lets look into that version.</w:delText>
        </w:r>
      </w:del>
    </w:p>
    <w:p w14:paraId="06912613" w14:textId="4D74EADF" w:rsidR="00B4528A" w:rsidDel="009804FF" w:rsidRDefault="00B4528A">
      <w:pPr>
        <w:pStyle w:val="Heading2"/>
        <w:rPr>
          <w:del w:id="563" w:author="Rich Bustamante" w:date="2023-03-10T17:42:00Z"/>
        </w:rPr>
        <w:pPrChange w:id="564" w:author="Rich Bustamante" w:date="2023-04-06T17:13:00Z">
          <w:pPr/>
        </w:pPrChange>
      </w:pPr>
      <w:del w:id="565" w:author="Rich Bustamante" w:date="2023-03-10T17:42:00Z">
        <w:r w:rsidDel="009804FF">
          <w:delText>1.</w:delText>
        </w:r>
        <w:r w:rsidDel="009804FF">
          <w:tab/>
          <w:delText>Copy Steve's version into 8bits and1byte and try to use it as is.</w:delText>
        </w:r>
      </w:del>
    </w:p>
    <w:p w14:paraId="096E6060" w14:textId="124E379A" w:rsidR="00B4528A" w:rsidDel="009804FF" w:rsidRDefault="00B4528A">
      <w:pPr>
        <w:pStyle w:val="Heading2"/>
        <w:rPr>
          <w:del w:id="566" w:author="Rich Bustamante" w:date="2023-03-10T17:42:00Z"/>
        </w:rPr>
        <w:pPrChange w:id="567" w:author="Rich Bustamante" w:date="2023-04-06T17:13:00Z">
          <w:pPr/>
        </w:pPrChange>
      </w:pPr>
      <w:del w:id="568" w:author="Rich Bustamante" w:date="2023-03-10T17:42:00Z">
        <w:r w:rsidDel="009804FF">
          <w:delText>2.</w:delText>
        </w:r>
        <w:r w:rsidDel="009804FF">
          <w:tab/>
          <w:delText xml:space="preserve"> Javatari.fileLoader.loadROM does not exist.  Steve's version is a Javatari.loadROM. </w:delText>
        </w:r>
      </w:del>
    </w:p>
    <w:p w14:paraId="6A740290" w14:textId="7A6BEA8C" w:rsidR="00B4528A" w:rsidDel="009804FF" w:rsidRDefault="00B4528A">
      <w:pPr>
        <w:pStyle w:val="Heading2"/>
        <w:rPr>
          <w:del w:id="569" w:author="Rich Bustamante" w:date="2023-03-10T17:42:00Z"/>
        </w:rPr>
        <w:pPrChange w:id="570" w:author="Rich Bustamante" w:date="2023-04-06T17:13:00Z">
          <w:pPr/>
        </w:pPrChange>
      </w:pPr>
      <w:del w:id="571" w:author="Rich Bustamante" w:date="2023-03-10T17:42:00Z">
        <w:r w:rsidDel="009804FF">
          <w:delText>3.</w:delText>
        </w:r>
        <w:r w:rsidDel="009804FF">
          <w:tab/>
          <w:delText>Comp</w:delText>
        </w:r>
      </w:del>
      <w:del w:id="572" w:author="Rich Bustamante" w:date="2021-11-13T08:18:00Z">
        <w:r w:rsidDel="00485470">
          <w:delText>e</w:delText>
        </w:r>
      </w:del>
      <w:del w:id="573" w:author="Rich Bustamante" w:date="2023-03-10T17:42:00Z">
        <w:r w:rsidDel="009804FF">
          <w:delText>re versions:</w:delText>
        </w:r>
      </w:del>
    </w:p>
    <w:p w14:paraId="7F933749" w14:textId="5F23C338" w:rsidR="00B4528A" w:rsidDel="009804FF" w:rsidRDefault="00B4528A">
      <w:pPr>
        <w:pStyle w:val="Heading2"/>
        <w:rPr>
          <w:del w:id="574" w:author="Rich Bustamante" w:date="2023-03-10T17:42:00Z"/>
        </w:rPr>
        <w:pPrChange w:id="575" w:author="Rich Bustamante" w:date="2023-04-06T17:13:00Z">
          <w:pPr/>
        </w:pPrChange>
      </w:pPr>
      <w:del w:id="576" w:author="Rich Bustamante" w:date="2023-03-10T17:42:00Z">
        <w:r w:rsidDel="009804FF">
          <w:delText>Official version: Javatari.fileLoader.loadROM(rom, null, true, null);</w:delText>
        </w:r>
      </w:del>
    </w:p>
    <w:p w14:paraId="4DBCD7B7" w14:textId="2FCE2077" w:rsidR="00B4528A" w:rsidDel="009804FF" w:rsidRDefault="00B4528A">
      <w:pPr>
        <w:pStyle w:val="Heading2"/>
        <w:rPr>
          <w:del w:id="577" w:author="Rich Bustamante" w:date="2023-03-10T17:42:00Z"/>
        </w:rPr>
        <w:pPrChange w:id="578" w:author="Rich Bustamante" w:date="2023-04-06T17:13:00Z">
          <w:pPr/>
        </w:pPrChange>
      </w:pPr>
      <w:del w:id="579" w:author="Rich Bustamante" w:date="2023-03-10T17:42:00Z">
        <w:r w:rsidDel="009804FF">
          <w:delText>•</w:delText>
        </w:r>
        <w:r w:rsidDel="009804FF">
          <w:tab/>
          <w:delText>Arg 1 - ROM image</w:delText>
        </w:r>
      </w:del>
    </w:p>
    <w:p w14:paraId="60AC6C68" w14:textId="1550A922" w:rsidR="00B4528A" w:rsidDel="009804FF" w:rsidRDefault="00B4528A">
      <w:pPr>
        <w:pStyle w:val="Heading2"/>
        <w:rPr>
          <w:del w:id="580" w:author="Rich Bustamante" w:date="2023-03-10T17:42:00Z"/>
        </w:rPr>
        <w:pPrChange w:id="581" w:author="Rich Bustamante" w:date="2023-04-06T17:13:00Z">
          <w:pPr/>
        </w:pPrChange>
      </w:pPr>
      <w:del w:id="582" w:author="Rich Bustamante" w:date="2023-03-10T17:42:00Z">
        <w:r w:rsidDel="009804FF">
          <w:delText>•</w:delText>
        </w:r>
        <w:r w:rsidDel="009804FF">
          <w:tab/>
          <w:delText>Arg 2 - port (?)</w:delText>
        </w:r>
      </w:del>
    </w:p>
    <w:p w14:paraId="51C7C552" w14:textId="7779E8AE" w:rsidR="00B4528A" w:rsidDel="009804FF" w:rsidRDefault="00B4528A">
      <w:pPr>
        <w:pStyle w:val="Heading2"/>
        <w:rPr>
          <w:del w:id="583" w:author="Rich Bustamante" w:date="2023-03-10T17:42:00Z"/>
        </w:rPr>
        <w:pPrChange w:id="584" w:author="Rich Bustamante" w:date="2023-04-06T17:13:00Z">
          <w:pPr/>
        </w:pPrChange>
      </w:pPr>
      <w:del w:id="585" w:author="Rich Bustamante" w:date="2023-03-10T17:42:00Z">
        <w:r w:rsidDel="009804FF">
          <w:delText>•</w:delText>
        </w:r>
        <w:r w:rsidDel="009804FF">
          <w:tab/>
          <w:delText>Arg 3 - altpower (?)</w:delText>
        </w:r>
      </w:del>
    </w:p>
    <w:p w14:paraId="77E9B812" w14:textId="2C817EDC" w:rsidR="00B4528A" w:rsidDel="009804FF" w:rsidRDefault="00B4528A">
      <w:pPr>
        <w:pStyle w:val="Heading2"/>
        <w:rPr>
          <w:del w:id="586" w:author="Rich Bustamante" w:date="2023-03-10T17:42:00Z"/>
        </w:rPr>
        <w:pPrChange w:id="587" w:author="Rich Bustamante" w:date="2023-04-06T17:13:00Z">
          <w:pPr/>
        </w:pPrChange>
      </w:pPr>
      <w:del w:id="588" w:author="Rich Bustamante" w:date="2023-03-10T17:42:00Z">
        <w:r w:rsidDel="009804FF">
          <w:delText>•</w:delText>
        </w:r>
        <w:r w:rsidDel="009804FF">
          <w:tab/>
          <w:delText>Arg 4 - choose as expansion (?)</w:delText>
        </w:r>
      </w:del>
    </w:p>
    <w:p w14:paraId="5C479036" w14:textId="52C0E574" w:rsidR="00B4528A" w:rsidDel="009804FF" w:rsidRDefault="00B4528A">
      <w:pPr>
        <w:pStyle w:val="Heading2"/>
        <w:rPr>
          <w:del w:id="589" w:author="Rich Bustamante" w:date="2023-03-10T17:42:00Z"/>
        </w:rPr>
        <w:pPrChange w:id="590" w:author="Rich Bustamante" w:date="2023-04-06T17:13:00Z">
          <w:pPr/>
        </w:pPrChange>
      </w:pPr>
      <w:del w:id="591" w:author="Rich Bustamante" w:date="2023-03-10T17:42:00Z">
        <w:r w:rsidDel="009804FF">
          <w:delText>Steve Hugg version: Javatari.loadROM(name, content)</w:delText>
        </w:r>
      </w:del>
    </w:p>
    <w:p w14:paraId="40744341" w14:textId="32770832" w:rsidR="00B4528A" w:rsidDel="009804FF" w:rsidRDefault="00B4528A">
      <w:pPr>
        <w:pStyle w:val="Heading2"/>
        <w:rPr>
          <w:del w:id="592" w:author="Rich Bustamante" w:date="2023-03-10T17:42:00Z"/>
        </w:rPr>
        <w:pPrChange w:id="593" w:author="Rich Bustamante" w:date="2023-04-06T17:13:00Z">
          <w:pPr/>
        </w:pPrChange>
      </w:pPr>
      <w:del w:id="594" w:author="Rich Bustamante" w:date="2023-03-10T17:42:00Z">
        <w:r w:rsidDel="009804FF">
          <w:delText>•</w:delText>
        </w:r>
        <w:r w:rsidDel="009804FF">
          <w:tab/>
          <w:delText>Arg1 - name (string)</w:delText>
        </w:r>
      </w:del>
    </w:p>
    <w:p w14:paraId="4744F412" w14:textId="4E26BB82" w:rsidR="00B4528A" w:rsidDel="009804FF" w:rsidRDefault="00B4528A">
      <w:pPr>
        <w:pStyle w:val="Heading2"/>
        <w:rPr>
          <w:del w:id="595" w:author="Rich Bustamante" w:date="2023-03-10T17:42:00Z"/>
        </w:rPr>
        <w:pPrChange w:id="596" w:author="Rich Bustamante" w:date="2023-04-06T17:13:00Z">
          <w:pPr/>
        </w:pPrChange>
      </w:pPr>
      <w:del w:id="597" w:author="Rich Bustamante" w:date="2023-03-10T17:42:00Z">
        <w:r w:rsidDel="009804FF">
          <w:delText>•</w:delText>
        </w:r>
        <w:r w:rsidDel="009804FF">
          <w:tab/>
          <w:delText>Arg2 - content (UIntArray8)</w:delText>
        </w:r>
      </w:del>
    </w:p>
    <w:p w14:paraId="43983426" w14:textId="3EF43861" w:rsidR="00E44C2C" w:rsidDel="009804FF" w:rsidRDefault="00E44C2C">
      <w:pPr>
        <w:pStyle w:val="Heading2"/>
        <w:rPr>
          <w:del w:id="598" w:author="Rich Bustamante" w:date="2023-03-10T17:42:00Z"/>
        </w:rPr>
        <w:pPrChange w:id="599" w:author="Rich Bustamante" w:date="2023-04-06T17:13:00Z">
          <w:pPr/>
        </w:pPrChange>
      </w:pPr>
    </w:p>
    <w:p w14:paraId="02C4DF04" w14:textId="04A50448" w:rsidR="00E44C2C" w:rsidDel="009804FF" w:rsidRDefault="009F3B2C">
      <w:pPr>
        <w:pStyle w:val="Heading2"/>
        <w:rPr>
          <w:del w:id="600" w:author="Rich Bustamante" w:date="2023-03-10T17:42:00Z"/>
        </w:rPr>
        <w:pPrChange w:id="601" w:author="Rich Bustamante" w:date="2023-04-06T17:13:00Z">
          <w:pPr>
            <w:pStyle w:val="Heading1"/>
          </w:pPr>
        </w:pPrChange>
      </w:pPr>
      <w:del w:id="602" w:author="Rich Bustamante" w:date="2023-03-10T17:42:00Z">
        <w:r w:rsidDel="009804FF">
          <w:delText>October 5, 2021</w:delText>
        </w:r>
      </w:del>
    </w:p>
    <w:p w14:paraId="40C622B8" w14:textId="68EDA1DE" w:rsidR="002706E7" w:rsidDel="009804FF" w:rsidRDefault="00354D3D">
      <w:pPr>
        <w:pStyle w:val="Heading2"/>
        <w:rPr>
          <w:del w:id="603" w:author="Rich Bustamante" w:date="2023-03-10T17:42:00Z"/>
        </w:rPr>
        <w:pPrChange w:id="604" w:author="Rich Bustamante" w:date="2023-04-06T17:13:00Z">
          <w:pPr>
            <w:pStyle w:val="ListParagraph"/>
            <w:numPr>
              <w:numId w:val="4"/>
            </w:numPr>
            <w:ind w:hanging="360"/>
          </w:pPr>
        </w:pPrChange>
      </w:pPr>
      <w:del w:id="605" w:author="Rich Bustamante" w:date="2023-03-10T17:42:00Z">
        <w:r w:rsidDel="009804FF">
          <w:delText>Trying to get a web page up and going with Steve Hugg's Javatari.</w:delText>
        </w:r>
        <w:r w:rsidR="008632C5" w:rsidDel="009804FF">
          <w:br/>
        </w:r>
        <w:r w:rsidR="001C3ABA" w:rsidDel="009804FF">
          <w:delText xml:space="preserve"> </w:delText>
        </w:r>
        <w:r w:rsidR="009928C6" w:rsidRPr="008632C5" w:rsidDel="009804FF">
          <w:rPr>
            <w:highlight w:val="yellow"/>
          </w:rPr>
          <w:delText>Complete</w:delText>
        </w:r>
      </w:del>
    </w:p>
    <w:p w14:paraId="1D513A08" w14:textId="4A9E78B4" w:rsidR="00400EEF" w:rsidDel="009804FF" w:rsidRDefault="00400EEF">
      <w:pPr>
        <w:pStyle w:val="Heading2"/>
        <w:rPr>
          <w:del w:id="606" w:author="Rich Bustamante" w:date="2023-03-10T17:42:00Z"/>
        </w:rPr>
        <w:pPrChange w:id="607" w:author="Rich Bustamante" w:date="2023-04-06T17:13:00Z">
          <w:pPr>
            <w:pStyle w:val="Heading1"/>
          </w:pPr>
        </w:pPrChange>
      </w:pPr>
      <w:del w:id="608" w:author="Rich Bustamante" w:date="2023-03-10T17:42:00Z">
        <w:r w:rsidDel="009804FF">
          <w:delText>October 7, 2021</w:delText>
        </w:r>
      </w:del>
    </w:p>
    <w:p w14:paraId="4E7D1AB3" w14:textId="3C896C21" w:rsidR="00400EEF" w:rsidRPr="00400EEF" w:rsidDel="009804FF" w:rsidRDefault="00400EEF">
      <w:pPr>
        <w:pStyle w:val="Heading2"/>
        <w:rPr>
          <w:del w:id="609" w:author="Rich Bustamante" w:date="2023-03-10T17:42:00Z"/>
        </w:rPr>
        <w:pPrChange w:id="610" w:author="Rich Bustamante" w:date="2023-04-06T17:13:00Z">
          <w:pPr/>
        </w:pPrChange>
      </w:pPr>
    </w:p>
    <w:p w14:paraId="168BBD68" w14:textId="253643E3" w:rsidR="008632C5" w:rsidDel="009804FF" w:rsidRDefault="008A2E14">
      <w:pPr>
        <w:pStyle w:val="Heading2"/>
        <w:rPr>
          <w:del w:id="611" w:author="Rich Bustamante" w:date="2023-03-10T17:42:00Z"/>
        </w:rPr>
        <w:pPrChange w:id="612" w:author="Rich Bustamante" w:date="2023-04-06T17:13:00Z">
          <w:pPr>
            <w:pStyle w:val="Heading2"/>
            <w:numPr>
              <w:numId w:val="6"/>
            </w:numPr>
            <w:ind w:left="360" w:hanging="360"/>
          </w:pPr>
        </w:pPrChange>
      </w:pPr>
      <w:del w:id="613" w:author="Rich Bustamante" w:date="2023-03-10T17:42:00Z">
        <w:r w:rsidDel="009804FF">
          <w:delText>How to register a breakpoint handler?</w:delText>
        </w:r>
      </w:del>
    </w:p>
    <w:p w14:paraId="7C9E8549" w14:textId="3E4AC310" w:rsidR="0022600F" w:rsidDel="009804FF" w:rsidRDefault="00CA7601">
      <w:pPr>
        <w:pStyle w:val="Heading2"/>
        <w:rPr>
          <w:del w:id="614" w:author="Rich Bustamante" w:date="2023-03-10T17:42:00Z"/>
        </w:rPr>
        <w:pPrChange w:id="615" w:author="Rich Bustamante" w:date="2023-04-06T17:13:00Z">
          <w:pPr/>
        </w:pPrChange>
      </w:pPr>
      <w:del w:id="616" w:author="Rich Bustamante" w:date="2023-03-10T17:42:00Z">
        <w:r w:rsidDel="009804FF">
          <w:delText xml:space="preserve">Here is the </w:delText>
        </w:r>
        <w:r w:rsidR="00992AAF" w:rsidDel="009804FF">
          <w:delText>TS function in baseplatform.ts</w:delText>
        </w:r>
        <w:r w:rsidR="004536B7" w:rsidDel="009804FF">
          <w:delText xml:space="preserve"> but I need to find callers.</w:delText>
        </w:r>
      </w:del>
    </w:p>
    <w:p w14:paraId="5122B118" w14:textId="4C350502" w:rsidR="00992AAF" w:rsidDel="009804FF" w:rsidRDefault="00992AAF">
      <w:pPr>
        <w:pStyle w:val="Heading2"/>
        <w:rPr>
          <w:del w:id="617" w:author="Rich Bustamante" w:date="2023-03-10T17:42:00Z"/>
        </w:rPr>
        <w:pPrChange w:id="618" w:author="Rich Bustamante" w:date="2023-04-06T17:13:00Z">
          <w:pPr>
            <w:pStyle w:val="code"/>
            <w:framePr w:wrap="around"/>
            <w:ind w:left="720"/>
          </w:pPr>
        </w:pPrChange>
      </w:pPr>
      <w:del w:id="619" w:author="Rich Bustamante" w:date="2023-03-10T17:42:00Z">
        <w:r w:rsidDel="009804FF">
          <w:delText>setupDebug(callback : BreakpointCallback) : void {</w:delText>
        </w:r>
      </w:del>
    </w:p>
    <w:p w14:paraId="3AF0BE5C" w14:textId="1B492009" w:rsidR="00992AAF" w:rsidDel="009804FF" w:rsidRDefault="00992AAF">
      <w:pPr>
        <w:pStyle w:val="Heading2"/>
        <w:rPr>
          <w:del w:id="620" w:author="Rich Bustamante" w:date="2023-03-10T17:42:00Z"/>
        </w:rPr>
        <w:pPrChange w:id="621" w:author="Rich Bustamante" w:date="2023-04-06T17:13:00Z">
          <w:pPr>
            <w:pStyle w:val="code"/>
            <w:framePr w:wrap="around"/>
            <w:ind w:left="720"/>
          </w:pPr>
        </w:pPrChange>
      </w:pPr>
      <w:del w:id="622" w:author="Rich Bustamante" w:date="2023-03-10T17:42:00Z">
        <w:r w:rsidDel="009804FF">
          <w:delText xml:space="preserve">    this.onBreakpointHit = callback;</w:delText>
        </w:r>
      </w:del>
    </w:p>
    <w:p w14:paraId="691D4B0A" w14:textId="4FFE9713" w:rsidR="00992AAF" w:rsidDel="009804FF" w:rsidRDefault="00992AAF">
      <w:pPr>
        <w:pStyle w:val="Heading2"/>
        <w:rPr>
          <w:del w:id="623" w:author="Rich Bustamante" w:date="2023-03-10T17:42:00Z"/>
        </w:rPr>
        <w:pPrChange w:id="624" w:author="Rich Bustamante" w:date="2023-04-06T17:13:00Z">
          <w:pPr>
            <w:pStyle w:val="code"/>
            <w:framePr w:wrap="around"/>
            <w:ind w:left="720"/>
          </w:pPr>
        </w:pPrChange>
      </w:pPr>
      <w:del w:id="625" w:author="Rich Bustamante" w:date="2023-03-10T17:42:00Z">
        <w:r w:rsidDel="009804FF">
          <w:delText xml:space="preserve">  }</w:delText>
        </w:r>
      </w:del>
    </w:p>
    <w:p w14:paraId="31A4A2B2" w14:textId="74F68340" w:rsidR="00992AAF" w:rsidRPr="0022600F" w:rsidDel="009804FF" w:rsidRDefault="00992AAF">
      <w:pPr>
        <w:pStyle w:val="Heading2"/>
        <w:rPr>
          <w:del w:id="626" w:author="Rich Bustamante" w:date="2023-03-10T17:42:00Z"/>
        </w:rPr>
        <w:pPrChange w:id="627" w:author="Rich Bustamante" w:date="2023-04-06T17:13:00Z">
          <w:pPr/>
        </w:pPrChange>
      </w:pPr>
    </w:p>
    <w:p w14:paraId="6FE3AFA9" w14:textId="5A4F3482" w:rsidR="00630604" w:rsidDel="009804FF" w:rsidRDefault="00630604">
      <w:pPr>
        <w:pStyle w:val="Heading2"/>
        <w:rPr>
          <w:del w:id="628" w:author="Rich Bustamante" w:date="2023-03-10T17:42:00Z"/>
        </w:rPr>
        <w:pPrChange w:id="629" w:author="Rich Bustamante" w:date="2023-04-06T17:13:00Z">
          <w:pPr>
            <w:pStyle w:val="ListParagraph"/>
            <w:numPr>
              <w:numId w:val="6"/>
            </w:numPr>
            <w:ind w:left="360" w:hanging="360"/>
          </w:pPr>
        </w:pPrChange>
      </w:pPr>
      <w:del w:id="630" w:author="Rich Bustamante" w:date="2023-03-10T17:42:00Z">
        <w:r w:rsidDel="009804FF">
          <w:delText>How to get starting PC address?</w:delText>
        </w:r>
      </w:del>
    </w:p>
    <w:p w14:paraId="2D96A765" w14:textId="2B9E53AB" w:rsidR="00630604" w:rsidDel="009804FF" w:rsidRDefault="00630604">
      <w:pPr>
        <w:pStyle w:val="Heading2"/>
        <w:rPr>
          <w:del w:id="631" w:author="Rich Bustamante" w:date="2023-03-10T17:42:00Z"/>
        </w:rPr>
        <w:pPrChange w:id="632" w:author="Rich Bustamante" w:date="2023-04-06T17:13:00Z">
          <w:pPr>
            <w:pStyle w:val="ListParagraph"/>
            <w:ind w:left="360"/>
          </w:pPr>
        </w:pPrChange>
      </w:pPr>
    </w:p>
    <w:p w14:paraId="6A3F7F2B" w14:textId="34AFD8EA" w:rsidR="00773DDA" w:rsidDel="009804FF" w:rsidRDefault="00773DDA">
      <w:pPr>
        <w:pStyle w:val="Heading2"/>
        <w:rPr>
          <w:del w:id="633" w:author="Rich Bustamante" w:date="2023-03-10T17:42:00Z"/>
        </w:rPr>
        <w:pPrChange w:id="634" w:author="Rich Bustamante" w:date="2023-04-06T17:13:00Z">
          <w:pPr>
            <w:pStyle w:val="ListParagraph"/>
            <w:numPr>
              <w:numId w:val="6"/>
            </w:numPr>
            <w:ind w:left="360" w:hanging="360"/>
          </w:pPr>
        </w:pPrChange>
      </w:pPr>
      <w:del w:id="635" w:author="Rich Bustamante" w:date="2023-03-10T17:42:00Z">
        <w:r w:rsidDel="009804FF">
          <w:delText>How to set an initial breakpoint?</w:delText>
        </w:r>
        <w:r w:rsidR="003F1E65" w:rsidDel="009804FF">
          <w:tab/>
        </w:r>
      </w:del>
    </w:p>
    <w:p w14:paraId="1C34D76E" w14:textId="59216492" w:rsidR="00D05B66" w:rsidDel="009804FF" w:rsidRDefault="00D05B66">
      <w:pPr>
        <w:pStyle w:val="Heading2"/>
        <w:rPr>
          <w:del w:id="636" w:author="Rich Bustamante" w:date="2023-03-10T17:42:00Z"/>
        </w:rPr>
        <w:pPrChange w:id="637" w:author="Rich Bustamante" w:date="2023-04-06T17:13:00Z">
          <w:pPr>
            <w:pStyle w:val="ListParagraph"/>
            <w:ind w:left="360"/>
          </w:pPr>
        </w:pPrChange>
      </w:pPr>
    </w:p>
    <w:p w14:paraId="4FCC5760" w14:textId="5C3FE1BD" w:rsidR="000F008B" w:rsidDel="009804FF" w:rsidRDefault="000F008B">
      <w:pPr>
        <w:pStyle w:val="Heading2"/>
        <w:rPr>
          <w:del w:id="638" w:author="Rich Bustamante" w:date="2023-03-10T17:42:00Z"/>
        </w:rPr>
        <w:pPrChange w:id="639" w:author="Rich Bustamante" w:date="2023-04-06T17:13:00Z">
          <w:pPr>
            <w:pStyle w:val="ListParagraph"/>
            <w:numPr>
              <w:numId w:val="6"/>
            </w:numPr>
            <w:ind w:left="360" w:hanging="360"/>
          </w:pPr>
        </w:pPrChange>
      </w:pPr>
      <w:del w:id="640" w:author="Rich Bustamante" w:date="2023-03-10T17:42:00Z">
        <w:r w:rsidDel="009804FF">
          <w:delText>How to highlight a source line?</w:delText>
        </w:r>
        <w:r w:rsidDel="009804FF">
          <w:br/>
        </w:r>
      </w:del>
    </w:p>
    <w:p w14:paraId="24ED1886" w14:textId="0B6EAA59" w:rsidR="00D05B66" w:rsidDel="009804FF" w:rsidRDefault="00D05B66">
      <w:pPr>
        <w:pStyle w:val="Heading2"/>
        <w:rPr>
          <w:del w:id="641" w:author="Rich Bustamante" w:date="2023-03-10T17:42:00Z"/>
        </w:rPr>
        <w:pPrChange w:id="642" w:author="Rich Bustamante" w:date="2023-04-06T17:13:00Z">
          <w:pPr>
            <w:pStyle w:val="code"/>
            <w:framePr w:wrap="around"/>
          </w:pPr>
        </w:pPrChange>
      </w:pPr>
      <w:del w:id="643" w:author="Rich Bustamante" w:date="2023-03-10T17:42:00Z">
        <w:r w:rsidDel="009804FF">
          <w:delText xml:space="preserve">  listingDoc.markText(</w:delText>
        </w:r>
      </w:del>
    </w:p>
    <w:p w14:paraId="36D285A0" w14:textId="6316C970" w:rsidR="00D05B66" w:rsidDel="009804FF" w:rsidRDefault="00D05B66">
      <w:pPr>
        <w:pStyle w:val="Heading2"/>
        <w:rPr>
          <w:del w:id="644" w:author="Rich Bustamante" w:date="2023-03-10T17:42:00Z"/>
        </w:rPr>
        <w:pPrChange w:id="645" w:author="Rich Bustamante" w:date="2023-04-06T17:13:00Z">
          <w:pPr>
            <w:pStyle w:val="code"/>
            <w:framePr w:wrap="around"/>
          </w:pPr>
        </w:pPrChange>
      </w:pPr>
      <w:del w:id="646" w:author="Rich Bustamante" w:date="2023-03-10T17:42:00Z">
        <w:r w:rsidDel="009804FF">
          <w:delText xml:space="preserve">                          {line: 10, ch: 1}, </w:delText>
        </w:r>
      </w:del>
    </w:p>
    <w:p w14:paraId="455D26C3" w14:textId="71EECF91" w:rsidR="00D05B66" w:rsidDel="009804FF" w:rsidRDefault="00D05B66">
      <w:pPr>
        <w:pStyle w:val="Heading2"/>
        <w:rPr>
          <w:del w:id="647" w:author="Rich Bustamante" w:date="2023-03-10T17:42:00Z"/>
        </w:rPr>
        <w:pPrChange w:id="648" w:author="Rich Bustamante" w:date="2023-04-06T17:13:00Z">
          <w:pPr>
            <w:pStyle w:val="code"/>
            <w:framePr w:wrap="around"/>
          </w:pPr>
        </w:pPrChange>
      </w:pPr>
      <w:del w:id="649" w:author="Rich Bustamante" w:date="2023-03-10T17:42:00Z">
        <w:r w:rsidDel="009804FF">
          <w:delText xml:space="preserve">                          {line: 10}, </w:delText>
        </w:r>
      </w:del>
    </w:p>
    <w:p w14:paraId="21A4E64D" w14:textId="4E4395F5" w:rsidR="00D05B66" w:rsidDel="009804FF" w:rsidRDefault="00D05B66">
      <w:pPr>
        <w:pStyle w:val="Heading2"/>
        <w:rPr>
          <w:del w:id="650" w:author="Rich Bustamante" w:date="2023-03-10T17:42:00Z"/>
        </w:rPr>
        <w:pPrChange w:id="651" w:author="Rich Bustamante" w:date="2023-04-06T17:13:00Z">
          <w:pPr>
            <w:pStyle w:val="code"/>
            <w:framePr w:wrap="around"/>
          </w:pPr>
        </w:pPrChange>
      </w:pPr>
      <w:del w:id="652" w:author="Rich Bustamante" w:date="2023-03-10T17:42:00Z">
        <w:r w:rsidDel="009804FF">
          <w:delText xml:space="preserve">                          {className: 'CodeMirror-selected'}</w:delText>
        </w:r>
      </w:del>
    </w:p>
    <w:p w14:paraId="4E23DB2F" w14:textId="5A32420E" w:rsidR="00D05B66" w:rsidDel="009804FF" w:rsidRDefault="00D05B66">
      <w:pPr>
        <w:pStyle w:val="Heading2"/>
        <w:rPr>
          <w:del w:id="653" w:author="Rich Bustamante" w:date="2023-03-10T17:42:00Z"/>
        </w:rPr>
        <w:pPrChange w:id="654" w:author="Rich Bustamante" w:date="2023-04-06T17:13:00Z">
          <w:pPr>
            <w:pStyle w:val="code"/>
            <w:framePr w:wrap="around"/>
          </w:pPr>
        </w:pPrChange>
      </w:pPr>
      <w:del w:id="655" w:author="Rich Bustamante" w:date="2023-03-10T17:42:00Z">
        <w:r w:rsidDel="009804FF">
          <w:delText xml:space="preserve">                        );</w:delText>
        </w:r>
      </w:del>
    </w:p>
    <w:p w14:paraId="06E99B24" w14:textId="52218D1D" w:rsidR="00D05B66" w:rsidDel="009804FF" w:rsidRDefault="00D05B66">
      <w:pPr>
        <w:pStyle w:val="Heading2"/>
        <w:rPr>
          <w:del w:id="656" w:author="Rich Bustamante" w:date="2023-03-10T17:42:00Z"/>
        </w:rPr>
        <w:pPrChange w:id="657" w:author="Rich Bustamante" w:date="2023-04-06T17:13:00Z">
          <w:pPr>
            <w:pStyle w:val="code"/>
            <w:framePr w:wrap="around"/>
          </w:pPr>
        </w:pPrChange>
      </w:pPr>
      <w:del w:id="658" w:author="Rich Bustamante" w:date="2023-03-10T17:42:00Z">
        <w:r w:rsidDel="009804FF">
          <w:delText xml:space="preserve">    </w:delText>
        </w:r>
      </w:del>
    </w:p>
    <w:p w14:paraId="702FA1EE" w14:textId="6C2F7004" w:rsidR="00AA0152" w:rsidDel="009804FF" w:rsidRDefault="00AA0152">
      <w:pPr>
        <w:pStyle w:val="Heading2"/>
        <w:rPr>
          <w:del w:id="659" w:author="Rich Bustamante" w:date="2023-03-10T17:42:00Z"/>
        </w:rPr>
        <w:pPrChange w:id="660" w:author="Rich Bustamante" w:date="2023-04-06T17:13:00Z">
          <w:pPr/>
        </w:pPrChange>
      </w:pPr>
    </w:p>
    <w:p w14:paraId="003650F6" w14:textId="7B036077" w:rsidR="0007137D" w:rsidDel="009804FF" w:rsidRDefault="0007137D">
      <w:pPr>
        <w:pStyle w:val="Heading2"/>
        <w:rPr>
          <w:del w:id="661" w:author="Rich Bustamante" w:date="2023-03-10T17:42:00Z"/>
        </w:rPr>
        <w:pPrChange w:id="662" w:author="Rich Bustamante" w:date="2023-04-06T17:13:00Z">
          <w:pPr>
            <w:pStyle w:val="Heading1"/>
          </w:pPr>
        </w:pPrChange>
      </w:pPr>
      <w:del w:id="663" w:author="Rich Bustamante" w:date="2023-03-10T17:42:00Z">
        <w:r w:rsidDel="009804FF">
          <w:delText>October 12, 2021</w:delText>
        </w:r>
      </w:del>
    </w:p>
    <w:p w14:paraId="75CD13AC" w14:textId="3E35A0E6" w:rsidR="0007137D" w:rsidDel="009804FF" w:rsidRDefault="00FC57BC">
      <w:pPr>
        <w:pStyle w:val="Heading2"/>
        <w:rPr>
          <w:del w:id="664" w:author="Rich Bustamante" w:date="2023-03-10T17:42:00Z"/>
        </w:rPr>
        <w:pPrChange w:id="665" w:author="Rich Bustamante" w:date="2023-04-06T17:13:00Z">
          <w:pPr/>
        </w:pPrChange>
      </w:pPr>
      <w:del w:id="666" w:author="Rich Bustamante" w:date="2023-03-10T17:42:00Z">
        <w:r w:rsidDel="009804FF">
          <w:delText>Made notes about Typescript in Typescript.docx.</w:delText>
        </w:r>
      </w:del>
    </w:p>
    <w:p w14:paraId="073B79E8" w14:textId="2A6A5AD8" w:rsidR="00640CD4" w:rsidDel="009804FF" w:rsidRDefault="00640CD4">
      <w:pPr>
        <w:pStyle w:val="Heading2"/>
        <w:rPr>
          <w:del w:id="667" w:author="Rich Bustamante" w:date="2023-03-10T17:42:00Z"/>
        </w:rPr>
        <w:pPrChange w:id="668" w:author="Rich Bustamante" w:date="2023-04-06T17:13:00Z">
          <w:pPr/>
        </w:pPrChange>
      </w:pPr>
    </w:p>
    <w:p w14:paraId="66974370" w14:textId="23AFA516" w:rsidR="00640CD4" w:rsidDel="009804FF" w:rsidRDefault="00640CD4">
      <w:pPr>
        <w:pStyle w:val="Heading2"/>
        <w:rPr>
          <w:del w:id="669" w:author="Rich Bustamante" w:date="2023-03-10T17:42:00Z"/>
        </w:rPr>
        <w:pPrChange w:id="670" w:author="Rich Bustamante" w:date="2023-04-06T17:13:00Z">
          <w:pPr>
            <w:pStyle w:val="Heading1"/>
          </w:pPr>
        </w:pPrChange>
      </w:pPr>
      <w:del w:id="671" w:author="Rich Bustamante" w:date="2023-03-10T17:42:00Z">
        <w:r w:rsidDel="009804FF">
          <w:delText>October 13, 2021</w:delText>
        </w:r>
      </w:del>
    </w:p>
    <w:p w14:paraId="3E86CDC0" w14:textId="245D0D8B" w:rsidR="007514A3" w:rsidDel="009804FF" w:rsidRDefault="007514A3">
      <w:pPr>
        <w:pStyle w:val="Heading2"/>
        <w:rPr>
          <w:del w:id="672" w:author="Rich Bustamante" w:date="2023-03-10T17:42:00Z"/>
        </w:rPr>
        <w:pPrChange w:id="673" w:author="Rich Bustamante" w:date="2023-04-06T17:13:00Z">
          <w:pPr/>
        </w:pPrChange>
      </w:pPr>
    </w:p>
    <w:p w14:paraId="7E4203B3" w14:textId="649670AB" w:rsidR="007514A3" w:rsidDel="009804FF" w:rsidRDefault="007514A3">
      <w:pPr>
        <w:pStyle w:val="Heading2"/>
        <w:rPr>
          <w:del w:id="674" w:author="Rich Bustamante" w:date="2023-03-10T17:42:00Z"/>
        </w:rPr>
        <w:pPrChange w:id="675" w:author="Rich Bustamante" w:date="2023-04-06T17:13:00Z">
          <w:pPr/>
        </w:pPrChange>
      </w:pPr>
      <w:del w:id="676" w:author="Rich Bustamante" w:date="2023-03-10T17:42:00Z">
        <w:r w:rsidDel="009804FF">
          <w:delText>How to highlight a line in CodeMirror.</w:delText>
        </w:r>
      </w:del>
    </w:p>
    <w:p w14:paraId="719A5D06" w14:textId="47159DC0" w:rsidR="00640CD4" w:rsidDel="009804FF" w:rsidRDefault="00934329">
      <w:pPr>
        <w:pStyle w:val="Heading2"/>
        <w:rPr>
          <w:del w:id="677" w:author="Rich Bustamante" w:date="2023-03-10T17:42:00Z"/>
        </w:rPr>
        <w:pPrChange w:id="678" w:author="Rich Bustamante" w:date="2023-04-06T17:13:00Z">
          <w:pPr/>
        </w:pPrChange>
      </w:pPr>
      <w:del w:id="679" w:author="Rich Bustamante" w:date="2023-03-10T17:42:00Z">
        <w:r w:rsidDel="009804FF">
          <w:fldChar w:fldCharType="begin"/>
        </w:r>
        <w:r w:rsidDel="009804FF">
          <w:delInstrText>HYPERLINK "https://our.umbraco.com/forum/developers/extending-umbraco/42232-CodeMirror-Trying-to-highlight-a-line"</w:delInstrText>
        </w:r>
        <w:r w:rsidDel="009804FF">
          <w:fldChar w:fldCharType="separate"/>
        </w:r>
        <w:r w:rsidR="007514A3" w:rsidRPr="005E35E8" w:rsidDel="009804FF">
          <w:rPr>
            <w:rStyle w:val="Hyperlink"/>
          </w:rPr>
          <w:delText>https://our.umbraco.com/forum/developers/extending-umbraco/42232-CodeMirror-Trying-to-highlight-a-line</w:delText>
        </w:r>
        <w:r w:rsidDel="009804FF">
          <w:rPr>
            <w:rStyle w:val="Hyperlink"/>
            <w:sz w:val="32"/>
            <w:szCs w:val="32"/>
          </w:rPr>
          <w:fldChar w:fldCharType="end"/>
        </w:r>
      </w:del>
    </w:p>
    <w:p w14:paraId="7FC3173C" w14:textId="2351AAB0" w:rsidR="007514A3" w:rsidDel="009804FF" w:rsidRDefault="007514A3">
      <w:pPr>
        <w:pStyle w:val="Heading2"/>
        <w:rPr>
          <w:del w:id="680" w:author="Rich Bustamante" w:date="2023-03-10T17:42:00Z"/>
        </w:rPr>
        <w:pPrChange w:id="681" w:author="Rich Bustamante" w:date="2023-04-06T17:13:00Z">
          <w:pPr/>
        </w:pPrChange>
      </w:pPr>
    </w:p>
    <w:p w14:paraId="6DF451C7" w14:textId="25C5FB5F" w:rsidR="008D4A60" w:rsidDel="009804FF" w:rsidRDefault="005C2557">
      <w:pPr>
        <w:pStyle w:val="Heading2"/>
        <w:rPr>
          <w:del w:id="682" w:author="Rich Bustamante" w:date="2023-03-10T17:42:00Z"/>
        </w:rPr>
        <w:pPrChange w:id="683" w:author="Rich Bustamante" w:date="2023-04-06T17:13:00Z">
          <w:pPr>
            <w:pStyle w:val="Heading1"/>
          </w:pPr>
        </w:pPrChange>
      </w:pPr>
      <w:del w:id="684" w:author="Rich Bustamante" w:date="2023-03-10T17:42:00Z">
        <w:r w:rsidDel="009804FF">
          <w:delText>October 15, 2021</w:delText>
        </w:r>
      </w:del>
    </w:p>
    <w:p w14:paraId="515FC2BB" w14:textId="60953E2D" w:rsidR="005C2557" w:rsidDel="009804FF" w:rsidRDefault="007D223A">
      <w:pPr>
        <w:pStyle w:val="Heading2"/>
        <w:rPr>
          <w:del w:id="685" w:author="Rich Bustamante" w:date="2023-03-10T17:42:00Z"/>
        </w:rPr>
        <w:pPrChange w:id="686" w:author="Rich Bustamante" w:date="2023-04-06T17:13:00Z">
          <w:pPr/>
        </w:pPrChange>
      </w:pPr>
      <w:del w:id="687" w:author="Rich Bustamante" w:date="2023-03-10T17:42:00Z">
        <w:r w:rsidDel="009804FF">
          <w:delText>Made n</w:delText>
        </w:r>
        <w:r w:rsidR="005C2557" w:rsidDel="009804FF">
          <w:delText>otes on Javatari debug package.</w:delText>
        </w:r>
      </w:del>
    </w:p>
    <w:p w14:paraId="696CE6A5" w14:textId="587F3351" w:rsidR="007D223A" w:rsidDel="009804FF" w:rsidRDefault="007D223A">
      <w:pPr>
        <w:pStyle w:val="Heading2"/>
        <w:rPr>
          <w:del w:id="688" w:author="Rich Bustamante" w:date="2023-03-10T17:42:00Z"/>
        </w:rPr>
        <w:pPrChange w:id="689" w:author="Rich Bustamante" w:date="2023-04-06T17:13:00Z">
          <w:pPr/>
        </w:pPrChange>
      </w:pPr>
    </w:p>
    <w:p w14:paraId="1BEECFE0" w14:textId="1A4D55BB" w:rsidR="00B86BFF" w:rsidDel="009804FF" w:rsidRDefault="00110A51">
      <w:pPr>
        <w:pStyle w:val="Heading2"/>
        <w:rPr>
          <w:del w:id="690" w:author="Rich Bustamante" w:date="2023-03-10T17:42:00Z"/>
        </w:rPr>
        <w:pPrChange w:id="691" w:author="Rich Bustamante" w:date="2023-04-06T17:13:00Z">
          <w:pPr/>
        </w:pPrChange>
      </w:pPr>
      <w:del w:id="692" w:author="Rich Bustamante" w:date="2023-03-10T17:42:00Z">
        <w:r w:rsidDel="009804FF">
          <w:delText>TODO: Review vcs.ts of 8bitworkshop. It's the module that sets up the debug function</w:delText>
        </w:r>
      </w:del>
    </w:p>
    <w:p w14:paraId="1DF19198" w14:textId="23DEABB8" w:rsidR="00560908" w:rsidDel="009804FF" w:rsidRDefault="00560908">
      <w:pPr>
        <w:pStyle w:val="Heading2"/>
        <w:rPr>
          <w:del w:id="693" w:author="Rich Bustamante" w:date="2023-03-10T17:42:00Z"/>
        </w:rPr>
        <w:pPrChange w:id="694" w:author="Rich Bustamante" w:date="2023-04-06T17:13:00Z">
          <w:pPr/>
        </w:pPrChange>
      </w:pPr>
    </w:p>
    <w:p w14:paraId="47D37FC4" w14:textId="306E81F2" w:rsidR="003E510D" w:rsidDel="009804FF" w:rsidRDefault="003E510D">
      <w:pPr>
        <w:pStyle w:val="Heading2"/>
        <w:rPr>
          <w:del w:id="695" w:author="Rich Bustamante" w:date="2023-03-10T17:42:00Z"/>
        </w:rPr>
        <w:pPrChange w:id="696" w:author="Rich Bustamante" w:date="2023-04-06T17:13:00Z">
          <w:pPr/>
        </w:pPrChange>
      </w:pPr>
      <w:del w:id="697" w:author="Rich Bustamante" w:date="2021-11-13T15:44:00Z">
        <w:r w:rsidDel="00A06440">
          <w:br w:type="page"/>
        </w:r>
      </w:del>
    </w:p>
    <w:p w14:paraId="49CE69DA" w14:textId="1C8FA67E" w:rsidR="00770425" w:rsidDel="009804FF" w:rsidRDefault="00770425">
      <w:pPr>
        <w:pStyle w:val="Heading2"/>
        <w:rPr>
          <w:del w:id="698" w:author="Rich Bustamante" w:date="2023-03-10T17:42:00Z"/>
        </w:rPr>
        <w:pPrChange w:id="699" w:author="Rich Bustamante" w:date="2023-04-06T17:13:00Z">
          <w:pPr>
            <w:pStyle w:val="Heading1"/>
          </w:pPr>
        </w:pPrChange>
      </w:pPr>
      <w:del w:id="700" w:author="Rich Bustamante" w:date="2023-03-10T17:42:00Z">
        <w:r w:rsidDel="009804FF">
          <w:delText>October 16, 2021</w:delText>
        </w:r>
      </w:del>
    </w:p>
    <w:p w14:paraId="47DCA480" w14:textId="7E4BD02D" w:rsidR="00770425" w:rsidDel="009804FF" w:rsidRDefault="004C4359">
      <w:pPr>
        <w:pStyle w:val="Heading2"/>
        <w:rPr>
          <w:del w:id="701" w:author="Rich Bustamante" w:date="2023-03-10T17:42:00Z"/>
        </w:rPr>
      </w:pPr>
      <w:del w:id="702" w:author="Rich Bustamante" w:date="2023-03-10T17:42:00Z">
        <w:r w:rsidDel="009804FF">
          <w:delText xml:space="preserve">Javatari </w:delText>
        </w:r>
        <w:r w:rsidR="003E510D" w:rsidDel="009804FF">
          <w:delText>Startup Sequence</w:delText>
        </w:r>
      </w:del>
    </w:p>
    <w:p w14:paraId="0BEF59E8" w14:textId="3D7E4842" w:rsidR="00F51ACB" w:rsidDel="009804FF" w:rsidRDefault="00F51ACB">
      <w:pPr>
        <w:pStyle w:val="Heading2"/>
        <w:rPr>
          <w:del w:id="703" w:author="Rich Bustamante" w:date="2023-03-10T17:42:00Z"/>
        </w:rPr>
        <w:pPrChange w:id="704" w:author="Rich Bustamante" w:date="2023-04-06T17:13:00Z">
          <w:pPr>
            <w:pStyle w:val="ListParagraph"/>
            <w:numPr>
              <w:numId w:val="6"/>
            </w:numPr>
            <w:ind w:left="360" w:hanging="360"/>
          </w:pPr>
        </w:pPrChange>
      </w:pPr>
    </w:p>
    <w:p w14:paraId="7858C809" w14:textId="6A760536" w:rsidR="00F51ACB" w:rsidDel="009804FF" w:rsidRDefault="00F51ACB">
      <w:pPr>
        <w:pStyle w:val="Heading2"/>
        <w:rPr>
          <w:del w:id="705" w:author="Rich Bustamante" w:date="2023-03-10T17:42:00Z"/>
        </w:rPr>
        <w:pPrChange w:id="706" w:author="Rich Bustamante" w:date="2023-04-06T17:13:00Z">
          <w:pPr>
            <w:pStyle w:val="code"/>
            <w:framePr w:wrap="around"/>
          </w:pPr>
        </w:pPrChange>
      </w:pPr>
      <w:del w:id="707" w:author="Rich Bustamante" w:date="2023-03-10T17:42:00Z">
        <w:r w:rsidDel="009804FF">
          <w:delText xml:space="preserve">  </w:delText>
        </w:r>
        <w:r w:rsidR="00BB3F4D" w:rsidDel="009804FF">
          <w:delText>Javatari.start();</w:delText>
        </w:r>
      </w:del>
    </w:p>
    <w:p w14:paraId="00FEE84D" w14:textId="5DD379F2" w:rsidR="00F51ACB" w:rsidDel="009804FF" w:rsidRDefault="008930F5">
      <w:pPr>
        <w:pStyle w:val="Heading2"/>
        <w:rPr>
          <w:del w:id="708" w:author="Rich Bustamante" w:date="2023-03-10T17:42:00Z"/>
        </w:rPr>
        <w:pPrChange w:id="709" w:author="Rich Bustamante" w:date="2023-04-06T17:13:00Z">
          <w:pPr>
            <w:pStyle w:val="code"/>
            <w:framePr w:wrap="around"/>
          </w:pPr>
        </w:pPrChange>
      </w:pPr>
      <w:del w:id="710" w:author="Rich Bustamante" w:date="2023-03-10T17:42:00Z">
        <w:r w:rsidDel="009804FF">
          <w:delText xml:space="preserve">// Capture </w:delText>
        </w:r>
        <w:r w:rsidR="000F3368" w:rsidDel="009804FF">
          <w:delText>Javatari.room.console clockpusle function</w:delText>
        </w:r>
      </w:del>
    </w:p>
    <w:p w14:paraId="706B2A0D" w14:textId="5B5A8002" w:rsidR="003D2150" w:rsidDel="009804FF" w:rsidRDefault="003D2150">
      <w:pPr>
        <w:pStyle w:val="Heading2"/>
        <w:rPr>
          <w:del w:id="711" w:author="Rich Bustamante" w:date="2023-03-10T17:42:00Z"/>
        </w:rPr>
        <w:pPrChange w:id="712" w:author="Rich Bustamante" w:date="2023-04-06T17:13:00Z">
          <w:pPr>
            <w:pStyle w:val="code"/>
            <w:framePr w:wrap="around"/>
          </w:pPr>
        </w:pPrChange>
      </w:pPr>
      <w:del w:id="713" w:author="Rich Bustamante" w:date="2023-03-10T17:42:00Z">
        <w:r w:rsidDel="009804FF">
          <w:delText xml:space="preserve">    var console = Javatari.room.console;</w:delText>
        </w:r>
      </w:del>
    </w:p>
    <w:p w14:paraId="18DDB401" w14:textId="6E2CEE0F" w:rsidR="00D31C46" w:rsidDel="009804FF" w:rsidRDefault="00D31C46">
      <w:pPr>
        <w:pStyle w:val="Heading2"/>
        <w:rPr>
          <w:del w:id="714" w:author="Rich Bustamante" w:date="2023-03-10T17:42:00Z"/>
        </w:rPr>
        <w:pPrChange w:id="715" w:author="Rich Bustamante" w:date="2023-04-06T17:13:00Z">
          <w:pPr>
            <w:pStyle w:val="code"/>
            <w:framePr w:wrap="around"/>
          </w:pPr>
        </w:pPrChange>
      </w:pPr>
      <w:del w:id="716" w:author="Rich Bustamante" w:date="2023-03-10T17:42:00Z">
        <w:r w:rsidRPr="00D31C46" w:rsidDel="009804FF">
          <w:delText xml:space="preserve">    console.oldClockPulse = console.clockPulse;</w:delText>
        </w:r>
      </w:del>
    </w:p>
    <w:p w14:paraId="5EDC7357" w14:textId="70C787B1" w:rsidR="00D31C46" w:rsidDel="009804FF" w:rsidRDefault="00D31C46">
      <w:pPr>
        <w:pStyle w:val="Heading2"/>
        <w:rPr>
          <w:del w:id="717" w:author="Rich Bustamante" w:date="2023-03-10T17:42:00Z"/>
        </w:rPr>
        <w:pPrChange w:id="718" w:author="Rich Bustamante" w:date="2023-04-06T17:13:00Z">
          <w:pPr>
            <w:pStyle w:val="code"/>
            <w:framePr w:wrap="around"/>
          </w:pPr>
        </w:pPrChange>
      </w:pPr>
      <w:del w:id="719" w:author="Rich Bustamante" w:date="2023-03-10T17:42:00Z">
        <w:r w:rsidDel="009804FF">
          <w:delText xml:space="preserve">    console.clockPulse = function() {</w:delText>
        </w:r>
      </w:del>
    </w:p>
    <w:p w14:paraId="4A41BCF4" w14:textId="6A327981" w:rsidR="00D31C46" w:rsidDel="009804FF" w:rsidRDefault="00D31C46">
      <w:pPr>
        <w:pStyle w:val="Heading2"/>
        <w:rPr>
          <w:del w:id="720" w:author="Rich Bustamante" w:date="2023-03-10T17:42:00Z"/>
        </w:rPr>
        <w:pPrChange w:id="721" w:author="Rich Bustamante" w:date="2023-04-06T17:13:00Z">
          <w:pPr>
            <w:pStyle w:val="code"/>
            <w:framePr w:wrap="around"/>
          </w:pPr>
        </w:pPrChange>
      </w:pPr>
      <w:del w:id="722" w:author="Rich Bustamante" w:date="2023-03-10T17:42:00Z">
        <w:r w:rsidDel="009804FF">
          <w:delText xml:space="preserve">      self.updateRecorder();</w:delText>
        </w:r>
      </w:del>
    </w:p>
    <w:p w14:paraId="56FAA924" w14:textId="6985C4D0" w:rsidR="00D31C46" w:rsidDel="009804FF" w:rsidRDefault="00D31C46">
      <w:pPr>
        <w:pStyle w:val="Heading2"/>
        <w:rPr>
          <w:del w:id="723" w:author="Rich Bustamante" w:date="2023-03-10T17:42:00Z"/>
        </w:rPr>
        <w:pPrChange w:id="724" w:author="Rich Bustamante" w:date="2023-04-06T17:13:00Z">
          <w:pPr>
            <w:pStyle w:val="code"/>
            <w:framePr w:wrap="around"/>
          </w:pPr>
        </w:pPrChange>
      </w:pPr>
      <w:del w:id="725" w:author="Rich Bustamante" w:date="2023-03-10T17:42:00Z">
        <w:r w:rsidDel="009804FF">
          <w:delText xml:space="preserve">      self.probe.logNewFrame();</w:delText>
        </w:r>
      </w:del>
    </w:p>
    <w:p w14:paraId="6937B560" w14:textId="5E2ACCB4" w:rsidR="00D31C46" w:rsidDel="009804FF" w:rsidRDefault="00D31C46">
      <w:pPr>
        <w:pStyle w:val="Heading2"/>
        <w:rPr>
          <w:del w:id="726" w:author="Rich Bustamante" w:date="2023-03-10T17:42:00Z"/>
        </w:rPr>
        <w:pPrChange w:id="727" w:author="Rich Bustamante" w:date="2023-04-06T17:13:00Z">
          <w:pPr>
            <w:pStyle w:val="code"/>
            <w:framePr w:wrap="around"/>
          </w:pPr>
        </w:pPrChange>
      </w:pPr>
      <w:del w:id="728" w:author="Rich Bustamante" w:date="2023-03-10T17:42:00Z">
        <w:r w:rsidDel="009804FF">
          <w:delText xml:space="preserve">      this.oldClockPulse();</w:delText>
        </w:r>
      </w:del>
    </w:p>
    <w:p w14:paraId="193601EA" w14:textId="219C1380" w:rsidR="00D31C46" w:rsidDel="009804FF" w:rsidRDefault="00D31C46">
      <w:pPr>
        <w:pStyle w:val="Heading2"/>
        <w:rPr>
          <w:del w:id="729" w:author="Rich Bustamante" w:date="2023-03-10T17:42:00Z"/>
        </w:rPr>
        <w:pPrChange w:id="730" w:author="Rich Bustamante" w:date="2023-04-06T17:13:00Z">
          <w:pPr>
            <w:pStyle w:val="code"/>
            <w:framePr w:wrap="around"/>
          </w:pPr>
        </w:pPrChange>
      </w:pPr>
      <w:del w:id="731" w:author="Rich Bustamante" w:date="2023-03-10T17:42:00Z">
        <w:r w:rsidDel="009804FF">
          <w:delText xml:space="preserve">      // look for KIL instruction</w:delText>
        </w:r>
      </w:del>
    </w:p>
    <w:p w14:paraId="678359DF" w14:textId="7D3A5F6B" w:rsidR="008532A9" w:rsidDel="009804FF" w:rsidRDefault="00D31C46">
      <w:pPr>
        <w:pStyle w:val="Heading2"/>
        <w:rPr>
          <w:del w:id="732" w:author="Rich Bustamante" w:date="2023-03-10T17:42:00Z"/>
        </w:rPr>
        <w:pPrChange w:id="733" w:author="Rich Bustamante" w:date="2023-04-06T17:13:00Z">
          <w:pPr>
            <w:pStyle w:val="code"/>
            <w:framePr w:wrap="around"/>
          </w:pPr>
        </w:pPrChange>
      </w:pPr>
      <w:del w:id="734" w:author="Rich Bustamante" w:date="2023-03-10T17:42:00Z">
        <w:r w:rsidDel="009804FF">
          <w:delText xml:space="preserve">      if (Javatari.room.console.getCPUState().o == 0x02 &amp;&amp;</w:delText>
        </w:r>
      </w:del>
    </w:p>
    <w:p w14:paraId="47F41FE9" w14:textId="3277B929" w:rsidR="00D31C46" w:rsidDel="009804FF" w:rsidRDefault="008532A9">
      <w:pPr>
        <w:pStyle w:val="Heading2"/>
        <w:rPr>
          <w:del w:id="735" w:author="Rich Bustamante" w:date="2023-03-10T17:42:00Z"/>
        </w:rPr>
        <w:pPrChange w:id="736" w:author="Rich Bustamante" w:date="2023-04-06T17:13:00Z">
          <w:pPr>
            <w:pStyle w:val="code"/>
            <w:framePr w:wrap="around"/>
            <w:ind w:firstLine="720"/>
          </w:pPr>
        </w:pPrChange>
      </w:pPr>
      <w:del w:id="737" w:author="Rich Bustamante" w:date="2023-03-10T17:42:00Z">
        <w:r w:rsidDel="009804FF">
          <w:delText xml:space="preserve">    </w:delText>
        </w:r>
        <w:r w:rsidR="00D31C46" w:rsidDel="009804FF">
          <w:delText xml:space="preserve"> Javatari.room.console.onBreakpointHit != null) {</w:delText>
        </w:r>
      </w:del>
    </w:p>
    <w:p w14:paraId="7B79066E" w14:textId="2AFC56F2" w:rsidR="00D31C46" w:rsidDel="009804FF" w:rsidRDefault="0038430C">
      <w:pPr>
        <w:pStyle w:val="Heading2"/>
        <w:rPr>
          <w:del w:id="738" w:author="Rich Bustamante" w:date="2023-03-10T17:42:00Z"/>
        </w:rPr>
        <w:pPrChange w:id="739" w:author="Rich Bustamante" w:date="2023-04-06T17:13:00Z">
          <w:pPr>
            <w:pStyle w:val="code"/>
            <w:framePr w:wrap="around"/>
            <w:ind w:firstLine="720"/>
          </w:pPr>
        </w:pPrChange>
      </w:pPr>
      <w:del w:id="740" w:author="Rich Bustamante" w:date="2023-03-10T17:42:00Z">
        <w:r w:rsidDel="009804FF">
          <w:delText xml:space="preserve">   </w:delText>
        </w:r>
        <w:r w:rsidR="00D31C46" w:rsidDel="009804FF">
          <w:delText xml:space="preserve">    console.onBreakpointHit(console.saveState());</w:delText>
        </w:r>
      </w:del>
    </w:p>
    <w:p w14:paraId="1C0C2EC4" w14:textId="7BB06F7F" w:rsidR="00D31C46" w:rsidDel="009804FF" w:rsidRDefault="00D31C46">
      <w:pPr>
        <w:pStyle w:val="Heading2"/>
        <w:rPr>
          <w:del w:id="741" w:author="Rich Bustamante" w:date="2023-03-10T17:42:00Z"/>
        </w:rPr>
        <w:pPrChange w:id="742" w:author="Rich Bustamante" w:date="2023-04-06T17:13:00Z">
          <w:pPr>
            <w:pStyle w:val="code"/>
            <w:framePr w:wrap="around"/>
          </w:pPr>
        </w:pPrChange>
      </w:pPr>
      <w:del w:id="743" w:author="Rich Bustamante" w:date="2023-03-10T17:42:00Z">
        <w:r w:rsidDel="009804FF">
          <w:delText xml:space="preserve">      }</w:delText>
        </w:r>
      </w:del>
    </w:p>
    <w:p w14:paraId="32D876E2" w14:textId="68CE3A1C" w:rsidR="00D31C46" w:rsidDel="009804FF" w:rsidRDefault="00D31C46">
      <w:pPr>
        <w:pStyle w:val="Heading2"/>
        <w:rPr>
          <w:del w:id="744" w:author="Rich Bustamante" w:date="2023-03-10T17:42:00Z"/>
        </w:rPr>
        <w:pPrChange w:id="745" w:author="Rich Bustamante" w:date="2023-04-06T17:13:00Z">
          <w:pPr>
            <w:pStyle w:val="code"/>
            <w:framePr w:wrap="around"/>
          </w:pPr>
        </w:pPrChange>
      </w:pPr>
      <w:del w:id="746" w:author="Rich Bustamante" w:date="2023-03-10T17:42:00Z">
        <w:r w:rsidDel="009804FF">
          <w:delText xml:space="preserve">    }</w:delText>
        </w:r>
      </w:del>
    </w:p>
    <w:p w14:paraId="0E530EA8" w14:textId="4A983384" w:rsidR="00877A3F" w:rsidDel="009804FF" w:rsidRDefault="00877A3F">
      <w:pPr>
        <w:pStyle w:val="Heading2"/>
        <w:rPr>
          <w:del w:id="747" w:author="Rich Bustamante" w:date="2023-03-10T17:42:00Z"/>
        </w:rPr>
        <w:pPrChange w:id="748" w:author="Rich Bustamante" w:date="2023-04-06T17:13:00Z">
          <w:pPr>
            <w:pStyle w:val="code"/>
            <w:framePr w:wrap="around"/>
          </w:pPr>
        </w:pPrChange>
      </w:pPr>
    </w:p>
    <w:p w14:paraId="5599A31E" w14:textId="499A0AD9" w:rsidR="00C27EA3" w:rsidDel="009804FF" w:rsidRDefault="00C27EA3">
      <w:pPr>
        <w:pStyle w:val="Heading2"/>
        <w:rPr>
          <w:del w:id="749" w:author="Rich Bustamante" w:date="2023-03-10T17:42:00Z"/>
        </w:rPr>
        <w:pPrChange w:id="750" w:author="Rich Bustamante" w:date="2023-04-06T17:13:00Z">
          <w:pPr>
            <w:pStyle w:val="code"/>
            <w:framePr w:wrap="around"/>
          </w:pPr>
        </w:pPrChange>
      </w:pPr>
      <w:del w:id="751" w:author="Rich Bustamante" w:date="2023-03-10T17:42:00Z">
        <w:r w:rsidDel="009804FF">
          <w:delText xml:space="preserve">    // intercept TIA end of line</w:delText>
        </w:r>
      </w:del>
    </w:p>
    <w:p w14:paraId="0213A399" w14:textId="32C9770D" w:rsidR="00C27EA3" w:rsidDel="009804FF" w:rsidRDefault="00C27EA3">
      <w:pPr>
        <w:pStyle w:val="Heading2"/>
        <w:rPr>
          <w:del w:id="752" w:author="Rich Bustamante" w:date="2023-03-10T17:42:00Z"/>
        </w:rPr>
        <w:pPrChange w:id="753" w:author="Rich Bustamante" w:date="2023-04-06T17:13:00Z">
          <w:pPr>
            <w:pStyle w:val="code"/>
            <w:framePr w:wrap="around"/>
          </w:pPr>
        </w:pPrChange>
      </w:pPr>
      <w:del w:id="754" w:author="Rich Bustamante" w:date="2023-03-10T17:42:00Z">
        <w:r w:rsidDel="009804FF">
          <w:delText xml:space="preserve">    var videoSignal = console.tia.getVideoOutput();</w:delText>
        </w:r>
      </w:del>
    </w:p>
    <w:p w14:paraId="4677D510" w14:textId="04E2D2DF" w:rsidR="00C27EA3" w:rsidDel="009804FF" w:rsidRDefault="00C27EA3">
      <w:pPr>
        <w:pStyle w:val="Heading2"/>
        <w:rPr>
          <w:del w:id="755" w:author="Rich Bustamante" w:date="2023-03-10T17:42:00Z"/>
        </w:rPr>
        <w:pPrChange w:id="756" w:author="Rich Bustamante" w:date="2023-04-06T17:13:00Z">
          <w:pPr>
            <w:pStyle w:val="code"/>
            <w:framePr w:wrap="around"/>
          </w:pPr>
        </w:pPrChange>
      </w:pPr>
      <w:del w:id="757" w:author="Rich Bustamante" w:date="2023-03-10T17:42:00Z">
        <w:r w:rsidDel="009804FF">
          <w:delText xml:space="preserve">    videoSignal.oldNextLine = videoSignal.nextLine;</w:delText>
        </w:r>
      </w:del>
    </w:p>
    <w:p w14:paraId="7E358E4B" w14:textId="4D38CC4A" w:rsidR="00C27EA3" w:rsidDel="009804FF" w:rsidRDefault="00C27EA3">
      <w:pPr>
        <w:pStyle w:val="Heading2"/>
        <w:rPr>
          <w:del w:id="758" w:author="Rich Bustamante" w:date="2023-03-10T17:42:00Z"/>
        </w:rPr>
        <w:pPrChange w:id="759" w:author="Rich Bustamante" w:date="2023-04-06T17:13:00Z">
          <w:pPr>
            <w:pStyle w:val="code"/>
            <w:framePr w:wrap="around"/>
          </w:pPr>
        </w:pPrChange>
      </w:pPr>
      <w:del w:id="760" w:author="Rich Bustamante" w:date="2023-03-10T17:42:00Z">
        <w:r w:rsidDel="009804FF">
          <w:delText xml:space="preserve">    videoSignal.nextLine = function(pixels, vsync) {</w:delText>
        </w:r>
      </w:del>
    </w:p>
    <w:p w14:paraId="67A0CF07" w14:textId="3C4D1CD7" w:rsidR="00C27EA3" w:rsidDel="009804FF" w:rsidRDefault="00C27EA3">
      <w:pPr>
        <w:pStyle w:val="Heading2"/>
        <w:rPr>
          <w:del w:id="761" w:author="Rich Bustamante" w:date="2023-03-10T17:42:00Z"/>
        </w:rPr>
        <w:pPrChange w:id="762" w:author="Rich Bustamante" w:date="2023-04-06T17:13:00Z">
          <w:pPr>
            <w:pStyle w:val="code"/>
            <w:framePr w:wrap="around"/>
          </w:pPr>
        </w:pPrChange>
      </w:pPr>
      <w:del w:id="763" w:author="Rich Bustamante" w:date="2023-03-10T17:42:00Z">
        <w:r w:rsidDel="009804FF">
          <w:delText xml:space="preserve">      self.probe.logNewScanline();</w:delText>
        </w:r>
      </w:del>
    </w:p>
    <w:p w14:paraId="1F331C15" w14:textId="55F6D6F4" w:rsidR="00C27EA3" w:rsidDel="009804FF" w:rsidRDefault="00C27EA3">
      <w:pPr>
        <w:pStyle w:val="Heading2"/>
        <w:rPr>
          <w:del w:id="764" w:author="Rich Bustamante" w:date="2023-03-10T17:42:00Z"/>
        </w:rPr>
        <w:pPrChange w:id="765" w:author="Rich Bustamante" w:date="2023-04-06T17:13:00Z">
          <w:pPr>
            <w:pStyle w:val="code"/>
            <w:framePr w:wrap="around"/>
          </w:pPr>
        </w:pPrChange>
      </w:pPr>
      <w:del w:id="766" w:author="Rich Bustamante" w:date="2023-03-10T17:42:00Z">
        <w:r w:rsidDel="009804FF">
          <w:delText xml:space="preserve">      return this.oldNextLine(pixels, vsync);</w:delText>
        </w:r>
      </w:del>
    </w:p>
    <w:p w14:paraId="06C9119F" w14:textId="3A5ADD29" w:rsidR="00C27EA3" w:rsidDel="009804FF" w:rsidRDefault="00C27EA3">
      <w:pPr>
        <w:pStyle w:val="Heading2"/>
        <w:rPr>
          <w:del w:id="767" w:author="Rich Bustamante" w:date="2023-03-10T17:42:00Z"/>
        </w:rPr>
        <w:pPrChange w:id="768" w:author="Rich Bustamante" w:date="2023-04-06T17:13:00Z">
          <w:pPr>
            <w:pStyle w:val="code"/>
            <w:framePr w:wrap="around"/>
          </w:pPr>
        </w:pPrChange>
      </w:pPr>
      <w:del w:id="769" w:author="Rich Bustamante" w:date="2023-03-10T17:42:00Z">
        <w:r w:rsidDel="009804FF">
          <w:delText xml:space="preserve">    }</w:delText>
        </w:r>
      </w:del>
    </w:p>
    <w:p w14:paraId="41811C40" w14:textId="0CE4C1BB" w:rsidR="00C27EA3" w:rsidDel="009804FF" w:rsidRDefault="00C27EA3">
      <w:pPr>
        <w:pStyle w:val="Heading2"/>
        <w:rPr>
          <w:del w:id="770" w:author="Rich Bustamante" w:date="2023-03-10T17:42:00Z"/>
        </w:rPr>
        <w:pPrChange w:id="771" w:author="Rich Bustamante" w:date="2023-04-06T17:13:00Z">
          <w:pPr>
            <w:pStyle w:val="code"/>
            <w:framePr w:wrap="around"/>
          </w:pPr>
        </w:pPrChange>
      </w:pPr>
      <w:del w:id="772" w:author="Rich Bustamante" w:date="2023-03-10T17:42:00Z">
        <w:r w:rsidDel="009804FF">
          <w:delText xml:space="preserve">   </w:delText>
        </w:r>
      </w:del>
    </w:p>
    <w:p w14:paraId="1FA5A1EB" w14:textId="054E0DA1" w:rsidR="00F51ACB" w:rsidDel="009804FF" w:rsidRDefault="00F51ACB">
      <w:pPr>
        <w:pStyle w:val="Heading2"/>
        <w:rPr>
          <w:del w:id="773" w:author="Rich Bustamante" w:date="2023-03-10T17:42:00Z"/>
        </w:rPr>
        <w:pPrChange w:id="774" w:author="Rich Bustamante" w:date="2023-04-06T17:13:00Z">
          <w:pPr>
            <w:pStyle w:val="code"/>
            <w:framePr w:wrap="around"/>
          </w:pPr>
        </w:pPrChange>
      </w:pPr>
      <w:del w:id="775" w:author="Rich Bustamante" w:date="2023-03-10T17:42:00Z">
        <w:r w:rsidDel="009804FF">
          <w:delText xml:space="preserve"> </w:delText>
        </w:r>
      </w:del>
    </w:p>
    <w:p w14:paraId="30417E1A" w14:textId="1E6D9FD9" w:rsidR="00F51ACB" w:rsidDel="009804FF" w:rsidRDefault="00F51ACB">
      <w:pPr>
        <w:pStyle w:val="Heading2"/>
        <w:rPr>
          <w:del w:id="776" w:author="Rich Bustamante" w:date="2023-03-10T17:42:00Z"/>
        </w:rPr>
        <w:pPrChange w:id="777" w:author="Rich Bustamante" w:date="2023-04-06T17:13:00Z">
          <w:pPr/>
        </w:pPrChange>
      </w:pPr>
    </w:p>
    <w:p w14:paraId="224AF354" w14:textId="2783D242" w:rsidR="003E510D" w:rsidDel="009804FF" w:rsidRDefault="00B51656">
      <w:pPr>
        <w:pStyle w:val="Heading2"/>
        <w:rPr>
          <w:del w:id="778" w:author="Rich Bustamante" w:date="2023-03-10T17:42:00Z"/>
        </w:rPr>
      </w:pPr>
      <w:del w:id="779" w:author="Rich Bustamante" w:date="2023-03-10T17:42:00Z">
        <w:r w:rsidRPr="00B51656" w:rsidDel="009804FF">
          <w:delText>src\common\workertypes.ts</w:delText>
        </w:r>
      </w:del>
    </w:p>
    <w:p w14:paraId="7F151B5F" w14:textId="5432A635" w:rsidR="008875FF" w:rsidDel="009804FF" w:rsidRDefault="008875FF">
      <w:pPr>
        <w:pStyle w:val="Heading2"/>
        <w:rPr>
          <w:del w:id="780" w:author="Rich Bustamante" w:date="2023-03-10T17:42:00Z"/>
        </w:rPr>
        <w:pPrChange w:id="781" w:author="Rich Bustamante" w:date="2023-04-06T17:13:00Z">
          <w:pPr/>
        </w:pPrChange>
      </w:pPr>
      <w:del w:id="782" w:author="Rich Bustamante" w:date="2023-03-10T17:42:00Z">
        <w:r w:rsidDel="009804FF">
          <w:delText>Contains object to source mapping.</w:delText>
        </w:r>
      </w:del>
    </w:p>
    <w:p w14:paraId="54E93439" w14:textId="631AF37E" w:rsidR="00CA40B6" w:rsidDel="009804FF" w:rsidRDefault="00CA40B6">
      <w:pPr>
        <w:pStyle w:val="Heading2"/>
        <w:rPr>
          <w:del w:id="783" w:author="Rich Bustamante" w:date="2023-03-10T17:42:00Z"/>
        </w:rPr>
        <w:pPrChange w:id="784" w:author="Rich Bustamante" w:date="2023-04-06T17:13:00Z">
          <w:pPr>
            <w:pStyle w:val="code"/>
            <w:framePr w:wrap="around"/>
          </w:pPr>
        </w:pPrChange>
      </w:pPr>
      <w:del w:id="785" w:author="Rich Bustamante" w:date="2023-03-10T17:42:00Z">
        <w:r w:rsidDel="009804FF">
          <w:delText>export interface SourceLocation {</w:delText>
        </w:r>
      </w:del>
    </w:p>
    <w:p w14:paraId="11854840" w14:textId="2E984BBA" w:rsidR="00CA40B6" w:rsidDel="009804FF" w:rsidRDefault="00CA40B6">
      <w:pPr>
        <w:pStyle w:val="Heading2"/>
        <w:rPr>
          <w:del w:id="786" w:author="Rich Bustamante" w:date="2023-03-10T17:42:00Z"/>
        </w:rPr>
        <w:pPrChange w:id="787" w:author="Rich Bustamante" w:date="2023-04-06T17:13:00Z">
          <w:pPr>
            <w:pStyle w:val="code"/>
            <w:framePr w:wrap="around"/>
          </w:pPr>
        </w:pPrChange>
      </w:pPr>
      <w:del w:id="788" w:author="Rich Bustamante" w:date="2023-03-10T17:42:00Z">
        <w:r w:rsidDel="009804FF">
          <w:delText xml:space="preserve">  line: number;</w:delText>
        </w:r>
      </w:del>
    </w:p>
    <w:p w14:paraId="4131750C" w14:textId="79A3DB9D" w:rsidR="00CA40B6" w:rsidDel="009804FF" w:rsidRDefault="00CA40B6">
      <w:pPr>
        <w:pStyle w:val="Heading2"/>
        <w:rPr>
          <w:del w:id="789" w:author="Rich Bustamante" w:date="2023-03-10T17:42:00Z"/>
        </w:rPr>
        <w:pPrChange w:id="790" w:author="Rich Bustamante" w:date="2023-04-06T17:13:00Z">
          <w:pPr>
            <w:pStyle w:val="code"/>
            <w:framePr w:wrap="around"/>
          </w:pPr>
        </w:pPrChange>
      </w:pPr>
      <w:del w:id="791" w:author="Rich Bustamante" w:date="2023-03-10T17:42:00Z">
        <w:r w:rsidDel="009804FF">
          <w:delText xml:space="preserve">  label?: string;</w:delText>
        </w:r>
      </w:del>
    </w:p>
    <w:p w14:paraId="2164373C" w14:textId="178341CB" w:rsidR="00CA40B6" w:rsidDel="009804FF" w:rsidRDefault="00CA40B6">
      <w:pPr>
        <w:pStyle w:val="Heading2"/>
        <w:rPr>
          <w:del w:id="792" w:author="Rich Bustamante" w:date="2023-03-10T17:42:00Z"/>
        </w:rPr>
        <w:pPrChange w:id="793" w:author="Rich Bustamante" w:date="2023-04-06T17:13:00Z">
          <w:pPr>
            <w:pStyle w:val="code"/>
            <w:framePr w:wrap="around"/>
          </w:pPr>
        </w:pPrChange>
      </w:pPr>
      <w:del w:id="794" w:author="Rich Bustamante" w:date="2023-03-10T17:42:00Z">
        <w:r w:rsidDel="009804FF">
          <w:delText xml:space="preserve">  path?: string; // TODO: make mandatory?</w:delText>
        </w:r>
      </w:del>
    </w:p>
    <w:p w14:paraId="1CA7C587" w14:textId="3C36AA73" w:rsidR="00CA40B6" w:rsidDel="009804FF" w:rsidRDefault="00CA40B6">
      <w:pPr>
        <w:pStyle w:val="Heading2"/>
        <w:rPr>
          <w:del w:id="795" w:author="Rich Bustamante" w:date="2023-03-10T17:42:00Z"/>
        </w:rPr>
        <w:pPrChange w:id="796" w:author="Rich Bustamante" w:date="2023-04-06T17:13:00Z">
          <w:pPr>
            <w:pStyle w:val="code"/>
            <w:framePr w:wrap="around"/>
          </w:pPr>
        </w:pPrChange>
      </w:pPr>
      <w:del w:id="797" w:author="Rich Bustamante" w:date="2023-03-10T17:42:00Z">
        <w:r w:rsidDel="009804FF">
          <w:delText xml:space="preserve">  start?: number;</w:delText>
        </w:r>
      </w:del>
    </w:p>
    <w:p w14:paraId="6B517F84" w14:textId="62EE6D78" w:rsidR="00CA40B6" w:rsidDel="009804FF" w:rsidRDefault="00CA40B6">
      <w:pPr>
        <w:pStyle w:val="Heading2"/>
        <w:rPr>
          <w:del w:id="798" w:author="Rich Bustamante" w:date="2023-03-10T17:42:00Z"/>
        </w:rPr>
        <w:pPrChange w:id="799" w:author="Rich Bustamante" w:date="2023-04-06T17:13:00Z">
          <w:pPr>
            <w:pStyle w:val="code"/>
            <w:framePr w:wrap="around"/>
          </w:pPr>
        </w:pPrChange>
      </w:pPr>
      <w:del w:id="800" w:author="Rich Bustamante" w:date="2023-03-10T17:42:00Z">
        <w:r w:rsidDel="009804FF">
          <w:delText xml:space="preserve">  end?: number;</w:delText>
        </w:r>
      </w:del>
    </w:p>
    <w:p w14:paraId="3095E2FD" w14:textId="1030E346" w:rsidR="00CA40B6" w:rsidDel="009804FF" w:rsidRDefault="00CA40B6">
      <w:pPr>
        <w:pStyle w:val="Heading2"/>
        <w:rPr>
          <w:del w:id="801" w:author="Rich Bustamante" w:date="2023-03-10T17:42:00Z"/>
        </w:rPr>
        <w:pPrChange w:id="802" w:author="Rich Bustamante" w:date="2023-04-06T17:13:00Z">
          <w:pPr>
            <w:pStyle w:val="code"/>
            <w:framePr w:wrap="around"/>
          </w:pPr>
        </w:pPrChange>
      </w:pPr>
      <w:del w:id="803" w:author="Rich Bustamante" w:date="2023-03-10T17:42:00Z">
        <w:r w:rsidDel="009804FF">
          <w:delText>}</w:delText>
        </w:r>
      </w:del>
    </w:p>
    <w:p w14:paraId="0131DD74" w14:textId="3E8BB77E" w:rsidR="00CA40B6" w:rsidDel="009804FF" w:rsidRDefault="00CA40B6">
      <w:pPr>
        <w:pStyle w:val="Heading2"/>
        <w:rPr>
          <w:del w:id="804" w:author="Rich Bustamante" w:date="2023-03-10T17:42:00Z"/>
        </w:rPr>
        <w:pPrChange w:id="805" w:author="Rich Bustamante" w:date="2023-04-06T17:13:00Z">
          <w:pPr>
            <w:pStyle w:val="code"/>
            <w:framePr w:wrap="around"/>
          </w:pPr>
        </w:pPrChange>
      </w:pPr>
    </w:p>
    <w:p w14:paraId="0FD8C111" w14:textId="73BFB349" w:rsidR="00CA40B6" w:rsidDel="009804FF" w:rsidRDefault="00CA40B6">
      <w:pPr>
        <w:pStyle w:val="Heading2"/>
        <w:rPr>
          <w:del w:id="806" w:author="Rich Bustamante" w:date="2023-03-10T17:42:00Z"/>
        </w:rPr>
        <w:pPrChange w:id="807" w:author="Rich Bustamante" w:date="2023-04-06T17:13:00Z">
          <w:pPr>
            <w:pStyle w:val="code"/>
            <w:framePr w:wrap="around"/>
          </w:pPr>
        </w:pPrChange>
      </w:pPr>
      <w:del w:id="808" w:author="Rich Bustamante" w:date="2023-03-10T17:42:00Z">
        <w:r w:rsidDel="009804FF">
          <w:delText>export interface SourceLine extends SourceLocation {</w:delText>
        </w:r>
      </w:del>
    </w:p>
    <w:p w14:paraId="09735B28" w14:textId="7495B7DA" w:rsidR="00CA40B6" w:rsidDel="009804FF" w:rsidRDefault="00CA40B6">
      <w:pPr>
        <w:pStyle w:val="Heading2"/>
        <w:rPr>
          <w:del w:id="809" w:author="Rich Bustamante" w:date="2023-03-10T17:42:00Z"/>
        </w:rPr>
        <w:pPrChange w:id="810" w:author="Rich Bustamante" w:date="2023-04-06T17:13:00Z">
          <w:pPr>
            <w:pStyle w:val="code"/>
            <w:framePr w:wrap="around"/>
          </w:pPr>
        </w:pPrChange>
      </w:pPr>
      <w:del w:id="811" w:author="Rich Bustamante" w:date="2023-03-10T17:42:00Z">
        <w:r w:rsidDel="009804FF">
          <w:delText xml:space="preserve">  offset:number;</w:delText>
        </w:r>
      </w:del>
    </w:p>
    <w:p w14:paraId="297CC6EE" w14:textId="5C470E2D" w:rsidR="00CA40B6" w:rsidDel="009804FF" w:rsidRDefault="00CA40B6">
      <w:pPr>
        <w:pStyle w:val="Heading2"/>
        <w:rPr>
          <w:del w:id="812" w:author="Rich Bustamante" w:date="2023-03-10T17:42:00Z"/>
        </w:rPr>
        <w:pPrChange w:id="813" w:author="Rich Bustamante" w:date="2023-04-06T17:13:00Z">
          <w:pPr>
            <w:pStyle w:val="code"/>
            <w:framePr w:wrap="around"/>
          </w:pPr>
        </w:pPrChange>
      </w:pPr>
      <w:del w:id="814" w:author="Rich Bustamante" w:date="2023-03-10T17:42:00Z">
        <w:r w:rsidDel="009804FF">
          <w:delText xml:space="preserve">  insns?:string;</w:delText>
        </w:r>
      </w:del>
    </w:p>
    <w:p w14:paraId="32E8512F" w14:textId="393AA710" w:rsidR="00CA40B6" w:rsidDel="009804FF" w:rsidRDefault="00CA40B6">
      <w:pPr>
        <w:pStyle w:val="Heading2"/>
        <w:rPr>
          <w:del w:id="815" w:author="Rich Bustamante" w:date="2023-03-10T17:42:00Z"/>
        </w:rPr>
        <w:pPrChange w:id="816" w:author="Rich Bustamante" w:date="2023-04-06T17:13:00Z">
          <w:pPr>
            <w:pStyle w:val="code"/>
            <w:framePr w:wrap="around"/>
          </w:pPr>
        </w:pPrChange>
      </w:pPr>
      <w:del w:id="817" w:author="Rich Bustamante" w:date="2023-03-10T17:42:00Z">
        <w:r w:rsidDel="009804FF">
          <w:delText xml:space="preserve">  iscode?:boolean;</w:delText>
        </w:r>
      </w:del>
    </w:p>
    <w:p w14:paraId="157F3ECF" w14:textId="05066103" w:rsidR="00CA40B6" w:rsidDel="009804FF" w:rsidRDefault="00CA40B6">
      <w:pPr>
        <w:pStyle w:val="Heading2"/>
        <w:rPr>
          <w:del w:id="818" w:author="Rich Bustamante" w:date="2023-03-10T17:42:00Z"/>
        </w:rPr>
        <w:pPrChange w:id="819" w:author="Rich Bustamante" w:date="2023-04-06T17:13:00Z">
          <w:pPr>
            <w:pStyle w:val="code"/>
            <w:framePr w:wrap="around"/>
          </w:pPr>
        </w:pPrChange>
      </w:pPr>
      <w:del w:id="820" w:author="Rich Bustamante" w:date="2023-03-10T17:42:00Z">
        <w:r w:rsidDel="009804FF">
          <w:delText xml:space="preserve">  cycles?:number;</w:delText>
        </w:r>
      </w:del>
    </w:p>
    <w:p w14:paraId="6FE80B88" w14:textId="69CA9C3C" w:rsidR="008875FF" w:rsidRPr="008875FF" w:rsidDel="009804FF" w:rsidRDefault="00CA40B6">
      <w:pPr>
        <w:pStyle w:val="Heading2"/>
        <w:rPr>
          <w:del w:id="821" w:author="Rich Bustamante" w:date="2023-03-10T17:42:00Z"/>
        </w:rPr>
        <w:pPrChange w:id="822" w:author="Rich Bustamante" w:date="2023-04-06T17:13:00Z">
          <w:pPr>
            <w:pStyle w:val="code"/>
            <w:framePr w:wrap="around"/>
          </w:pPr>
        </w:pPrChange>
      </w:pPr>
      <w:del w:id="823" w:author="Rich Bustamante" w:date="2023-03-10T17:42:00Z">
        <w:r w:rsidDel="009804FF">
          <w:delText>}</w:delText>
        </w:r>
      </w:del>
    </w:p>
    <w:p w14:paraId="0A730F3D" w14:textId="21B4DA98" w:rsidR="003E510D" w:rsidDel="00B44537" w:rsidRDefault="00433D91">
      <w:pPr>
        <w:pStyle w:val="Heading2"/>
        <w:rPr>
          <w:del w:id="824" w:author="Rich Bustamante" w:date="2021-10-18T10:10:00Z"/>
        </w:rPr>
        <w:pPrChange w:id="825" w:author="Rich Bustamante" w:date="2023-04-06T17:13:00Z">
          <w:pPr>
            <w:pStyle w:val="Heading1"/>
          </w:pPr>
        </w:pPrChange>
      </w:pPr>
      <w:del w:id="826" w:author="Rich Bustamante" w:date="2021-10-18T10:10:00Z">
        <w:r w:rsidDel="00B44537">
          <w:delText xml:space="preserve">TODO: </w:delText>
        </w:r>
        <w:r w:rsidR="00603BF5" w:rsidDel="00B44537">
          <w:delText>Sourcefile Mapping</w:delText>
        </w:r>
      </w:del>
    </w:p>
    <w:p w14:paraId="597888AF" w14:textId="38DEFF72" w:rsidR="00846D8D" w:rsidRPr="00423010" w:rsidDel="009804FF" w:rsidRDefault="00853958">
      <w:pPr>
        <w:pStyle w:val="Heading2"/>
        <w:rPr>
          <w:del w:id="827" w:author="Rich Bustamante" w:date="2023-03-10T17:42:00Z"/>
        </w:rPr>
        <w:pPrChange w:id="828" w:author="Rich Bustamante" w:date="2023-04-06T17:13:00Z">
          <w:pPr/>
        </w:pPrChange>
      </w:pPr>
      <w:del w:id="829" w:author="Rich Bustamante" w:date="2021-10-18T19:19:00Z">
        <w:r w:rsidDel="00C72536">
          <w:delText xml:space="preserve">Continue search for </w:delText>
        </w:r>
        <w:r w:rsidRPr="00853958" w:rsidDel="00C72536">
          <w:delText>getToolForFilename</w:delText>
        </w:r>
        <w:r w:rsidDel="00C72536">
          <w:delText xml:space="preserve"> in </w:delText>
        </w:r>
        <w:r w:rsidR="006F738B" w:rsidDel="00C72536">
          <w:delText>8bitWorkshop</w:delText>
        </w:r>
      </w:del>
    </w:p>
    <w:p w14:paraId="7F7FEF47" w14:textId="7324AB5E" w:rsidR="006157AB" w:rsidDel="009804FF" w:rsidRDefault="00B17990">
      <w:pPr>
        <w:pStyle w:val="Heading2"/>
        <w:rPr>
          <w:del w:id="830" w:author="Rich Bustamante" w:date="2023-03-10T17:42:00Z"/>
        </w:rPr>
        <w:pPrChange w:id="831" w:author="Rich Bustamante" w:date="2023-04-06T17:13:00Z">
          <w:pPr>
            <w:pStyle w:val="Heading1"/>
          </w:pPr>
        </w:pPrChange>
      </w:pPr>
      <w:del w:id="832" w:author="Rich Bustamante" w:date="2023-03-10T17:42:00Z">
        <w:r w:rsidDel="009804FF">
          <w:delText>How to Display Registers</w:delText>
        </w:r>
      </w:del>
    </w:p>
    <w:p w14:paraId="7234234C" w14:textId="063926B9" w:rsidR="00B17990" w:rsidDel="009804FF" w:rsidRDefault="00B17990">
      <w:pPr>
        <w:pStyle w:val="Heading2"/>
        <w:rPr>
          <w:del w:id="833" w:author="Rich Bustamante" w:date="2023-03-10T17:42:00Z"/>
        </w:rPr>
        <w:pPrChange w:id="834" w:author="Rich Bustamante" w:date="2023-04-06T17:13:00Z">
          <w:pPr>
            <w:pStyle w:val="code"/>
            <w:framePr w:wrap="around"/>
          </w:pPr>
        </w:pPrChange>
      </w:pPr>
      <w:del w:id="835" w:author="Rich Bustamante" w:date="2023-03-10T17:42:00Z">
        <w:r w:rsidDel="009804FF">
          <w:delText>&lt;!DOCTYPE html&gt;</w:delText>
        </w:r>
      </w:del>
    </w:p>
    <w:p w14:paraId="553B00A9" w14:textId="69B39BC0" w:rsidR="00B17990" w:rsidDel="009804FF" w:rsidRDefault="00B17990">
      <w:pPr>
        <w:pStyle w:val="Heading2"/>
        <w:rPr>
          <w:del w:id="836" w:author="Rich Bustamante" w:date="2023-03-10T17:42:00Z"/>
        </w:rPr>
        <w:pPrChange w:id="837" w:author="Rich Bustamante" w:date="2023-04-06T17:13:00Z">
          <w:pPr>
            <w:pStyle w:val="code"/>
            <w:framePr w:wrap="around"/>
          </w:pPr>
        </w:pPrChange>
      </w:pPr>
      <w:del w:id="838" w:author="Rich Bustamante" w:date="2023-03-10T17:42:00Z">
        <w:r w:rsidDel="009804FF">
          <w:delText>&lt;html&gt;</w:delText>
        </w:r>
      </w:del>
    </w:p>
    <w:p w14:paraId="53953C85" w14:textId="64443D88" w:rsidR="00B17990" w:rsidDel="009804FF" w:rsidRDefault="00B17990">
      <w:pPr>
        <w:pStyle w:val="Heading2"/>
        <w:rPr>
          <w:del w:id="839" w:author="Rich Bustamante" w:date="2023-03-10T17:42:00Z"/>
        </w:rPr>
        <w:pPrChange w:id="840" w:author="Rich Bustamante" w:date="2023-04-06T17:13:00Z">
          <w:pPr>
            <w:pStyle w:val="code"/>
            <w:framePr w:wrap="around"/>
          </w:pPr>
        </w:pPrChange>
      </w:pPr>
      <w:del w:id="841" w:author="Rich Bustamante" w:date="2023-03-10T17:42:00Z">
        <w:r w:rsidDel="009804FF">
          <w:delText>&lt;style&gt;</w:delText>
        </w:r>
      </w:del>
    </w:p>
    <w:p w14:paraId="1F3F8E17" w14:textId="07757DCA" w:rsidR="00B17990" w:rsidDel="009804FF" w:rsidRDefault="00B17990">
      <w:pPr>
        <w:pStyle w:val="Heading2"/>
        <w:rPr>
          <w:del w:id="842" w:author="Rich Bustamante" w:date="2023-03-10T17:42:00Z"/>
        </w:rPr>
        <w:pPrChange w:id="843" w:author="Rich Bustamante" w:date="2023-04-06T17:13:00Z">
          <w:pPr>
            <w:pStyle w:val="code"/>
            <w:framePr w:wrap="around"/>
          </w:pPr>
        </w:pPrChange>
      </w:pPr>
      <w:del w:id="844" w:author="Rich Bustamante" w:date="2023-03-10T17:42:00Z">
        <w:r w:rsidDel="009804FF">
          <w:delText>table, th, td {</w:delText>
        </w:r>
      </w:del>
    </w:p>
    <w:p w14:paraId="643ABEAD" w14:textId="3527F1D9" w:rsidR="00B17990" w:rsidDel="009804FF" w:rsidRDefault="00B17990">
      <w:pPr>
        <w:pStyle w:val="Heading2"/>
        <w:rPr>
          <w:del w:id="845" w:author="Rich Bustamante" w:date="2023-03-10T17:42:00Z"/>
        </w:rPr>
        <w:pPrChange w:id="846" w:author="Rich Bustamante" w:date="2023-04-06T17:13:00Z">
          <w:pPr>
            <w:pStyle w:val="code"/>
            <w:framePr w:wrap="around"/>
          </w:pPr>
        </w:pPrChange>
      </w:pPr>
      <w:del w:id="847" w:author="Rich Bustamante" w:date="2023-03-10T17:42:00Z">
        <w:r w:rsidDel="009804FF">
          <w:delText xml:space="preserve">  border-collapse: collapse;</w:delText>
        </w:r>
      </w:del>
    </w:p>
    <w:p w14:paraId="3CB1E723" w14:textId="3B0AC342" w:rsidR="00B17990" w:rsidDel="009804FF" w:rsidRDefault="00B17990">
      <w:pPr>
        <w:pStyle w:val="Heading2"/>
        <w:rPr>
          <w:del w:id="848" w:author="Rich Bustamante" w:date="2023-03-10T17:42:00Z"/>
        </w:rPr>
        <w:pPrChange w:id="849" w:author="Rich Bustamante" w:date="2023-04-06T17:13:00Z">
          <w:pPr>
            <w:pStyle w:val="code"/>
            <w:framePr w:wrap="around"/>
          </w:pPr>
        </w:pPrChange>
      </w:pPr>
      <w:del w:id="850" w:author="Rich Bustamante" w:date="2023-03-10T17:42:00Z">
        <w:r w:rsidDel="009804FF">
          <w:delText xml:space="preserve">  border:1px solid black;</w:delText>
        </w:r>
      </w:del>
    </w:p>
    <w:p w14:paraId="0FFCFFF6" w14:textId="1AB660D2" w:rsidR="00B17990" w:rsidDel="009804FF" w:rsidRDefault="00B17990">
      <w:pPr>
        <w:pStyle w:val="Heading2"/>
        <w:rPr>
          <w:del w:id="851" w:author="Rich Bustamante" w:date="2023-03-10T17:42:00Z"/>
        </w:rPr>
        <w:pPrChange w:id="852" w:author="Rich Bustamante" w:date="2023-04-06T17:13:00Z">
          <w:pPr>
            <w:pStyle w:val="code"/>
            <w:framePr w:wrap="around"/>
          </w:pPr>
        </w:pPrChange>
      </w:pPr>
      <w:del w:id="853" w:author="Rich Bustamante" w:date="2023-03-10T17:42:00Z">
        <w:r w:rsidDel="009804FF">
          <w:delText>}</w:delText>
        </w:r>
      </w:del>
    </w:p>
    <w:p w14:paraId="77F43676" w14:textId="464A5425" w:rsidR="00B17990" w:rsidDel="009804FF" w:rsidRDefault="00B17990">
      <w:pPr>
        <w:pStyle w:val="Heading2"/>
        <w:rPr>
          <w:del w:id="854" w:author="Rich Bustamante" w:date="2023-03-10T17:42:00Z"/>
        </w:rPr>
        <w:pPrChange w:id="855" w:author="Rich Bustamante" w:date="2023-04-06T17:13:00Z">
          <w:pPr>
            <w:pStyle w:val="code"/>
            <w:framePr w:wrap="around"/>
          </w:pPr>
        </w:pPrChange>
      </w:pPr>
      <w:del w:id="856" w:author="Rich Bustamante" w:date="2023-03-10T17:42:00Z">
        <w:r w:rsidDel="009804FF">
          <w:delText>&lt;/style&gt;</w:delText>
        </w:r>
      </w:del>
    </w:p>
    <w:p w14:paraId="6EDA529D" w14:textId="65753FBC" w:rsidR="00B17990" w:rsidDel="009804FF" w:rsidRDefault="00B17990">
      <w:pPr>
        <w:pStyle w:val="Heading2"/>
        <w:rPr>
          <w:del w:id="857" w:author="Rich Bustamante" w:date="2023-03-10T17:42:00Z"/>
        </w:rPr>
        <w:pPrChange w:id="858" w:author="Rich Bustamante" w:date="2023-04-06T17:13:00Z">
          <w:pPr>
            <w:pStyle w:val="code"/>
            <w:framePr w:wrap="around"/>
          </w:pPr>
        </w:pPrChange>
      </w:pPr>
      <w:del w:id="859" w:author="Rich Bustamante" w:date="2023-03-10T17:42:00Z">
        <w:r w:rsidDel="009804FF">
          <w:delText>&lt;body&gt;</w:delText>
        </w:r>
      </w:del>
    </w:p>
    <w:p w14:paraId="48A033B7" w14:textId="5E1B0289" w:rsidR="00B17990" w:rsidDel="009804FF" w:rsidRDefault="00B17990">
      <w:pPr>
        <w:pStyle w:val="Heading2"/>
        <w:rPr>
          <w:del w:id="860" w:author="Rich Bustamante" w:date="2023-03-10T17:42:00Z"/>
        </w:rPr>
        <w:pPrChange w:id="861" w:author="Rich Bustamante" w:date="2023-04-06T17:13:00Z">
          <w:pPr>
            <w:pStyle w:val="code"/>
            <w:framePr w:wrap="around"/>
          </w:pPr>
        </w:pPrChange>
      </w:pPr>
    </w:p>
    <w:p w14:paraId="44ECD5DD" w14:textId="3E6FA94A" w:rsidR="00B17990" w:rsidDel="009804FF" w:rsidRDefault="00B17990">
      <w:pPr>
        <w:pStyle w:val="Heading2"/>
        <w:rPr>
          <w:del w:id="862" w:author="Rich Bustamante" w:date="2023-03-10T17:42:00Z"/>
        </w:rPr>
        <w:pPrChange w:id="863" w:author="Rich Bustamante" w:date="2023-04-06T17:13:00Z">
          <w:pPr>
            <w:pStyle w:val="code"/>
            <w:framePr w:wrap="around"/>
          </w:pPr>
        </w:pPrChange>
      </w:pPr>
      <w:del w:id="864" w:author="Rich Bustamante" w:date="2023-03-10T17:42:00Z">
        <w:r w:rsidDel="009804FF">
          <w:delText>&lt;h2&gt;A basic HTML table&lt;/h2&gt;</w:delText>
        </w:r>
      </w:del>
    </w:p>
    <w:p w14:paraId="4CD545B8" w14:textId="5CBE5605" w:rsidR="00B17990" w:rsidDel="009804FF" w:rsidRDefault="00B17990">
      <w:pPr>
        <w:pStyle w:val="Heading2"/>
        <w:rPr>
          <w:del w:id="865" w:author="Rich Bustamante" w:date="2023-03-10T17:42:00Z"/>
        </w:rPr>
        <w:pPrChange w:id="866" w:author="Rich Bustamante" w:date="2023-04-06T17:13:00Z">
          <w:pPr>
            <w:pStyle w:val="code"/>
            <w:framePr w:wrap="around"/>
          </w:pPr>
        </w:pPrChange>
      </w:pPr>
    </w:p>
    <w:p w14:paraId="2CE073CB" w14:textId="77B017B0" w:rsidR="00B17990" w:rsidDel="009804FF" w:rsidRDefault="00B17990">
      <w:pPr>
        <w:pStyle w:val="Heading2"/>
        <w:rPr>
          <w:del w:id="867" w:author="Rich Bustamante" w:date="2023-03-10T17:42:00Z"/>
        </w:rPr>
        <w:pPrChange w:id="868" w:author="Rich Bustamante" w:date="2023-04-06T17:13:00Z">
          <w:pPr>
            <w:pStyle w:val="code"/>
            <w:framePr w:wrap="around"/>
          </w:pPr>
        </w:pPrChange>
      </w:pPr>
      <w:del w:id="869" w:author="Rich Bustamante" w:date="2023-03-10T17:42:00Z">
        <w:r w:rsidDel="009804FF">
          <w:delText>&lt;table &gt;</w:delText>
        </w:r>
      </w:del>
    </w:p>
    <w:p w14:paraId="39C70551" w14:textId="72591735" w:rsidR="00B17990" w:rsidDel="009804FF" w:rsidRDefault="00B17990">
      <w:pPr>
        <w:pStyle w:val="Heading2"/>
        <w:rPr>
          <w:del w:id="870" w:author="Rich Bustamante" w:date="2023-03-10T17:42:00Z"/>
        </w:rPr>
        <w:pPrChange w:id="871" w:author="Rich Bustamante" w:date="2023-04-06T17:13:00Z">
          <w:pPr>
            <w:pStyle w:val="code"/>
            <w:framePr w:wrap="around"/>
          </w:pPr>
        </w:pPrChange>
      </w:pPr>
      <w:del w:id="872" w:author="Rich Bustamante" w:date="2023-03-10T17:42:00Z">
        <w:r w:rsidDel="009804FF">
          <w:delText xml:space="preserve">  &lt;tr&gt;</w:delText>
        </w:r>
      </w:del>
    </w:p>
    <w:p w14:paraId="2323D4B6" w14:textId="417FB814" w:rsidR="00B17990" w:rsidDel="009804FF" w:rsidRDefault="00B17990">
      <w:pPr>
        <w:pStyle w:val="Heading2"/>
        <w:rPr>
          <w:del w:id="873" w:author="Rich Bustamante" w:date="2023-03-10T17:42:00Z"/>
        </w:rPr>
        <w:pPrChange w:id="874" w:author="Rich Bustamante" w:date="2023-04-06T17:13:00Z">
          <w:pPr>
            <w:pStyle w:val="code"/>
            <w:framePr w:wrap="around"/>
          </w:pPr>
        </w:pPrChange>
      </w:pPr>
      <w:del w:id="875" w:author="Rich Bustamante" w:date="2023-03-10T17:42:00Z">
        <w:r w:rsidDel="009804FF">
          <w:delText xml:space="preserve">    &lt;th colspan="8"&gt;A Register&lt;/th&gt;</w:delText>
        </w:r>
      </w:del>
    </w:p>
    <w:p w14:paraId="30A40D41" w14:textId="4C6430BF" w:rsidR="00B17990" w:rsidDel="009804FF" w:rsidRDefault="00B17990">
      <w:pPr>
        <w:pStyle w:val="Heading2"/>
        <w:rPr>
          <w:del w:id="876" w:author="Rich Bustamante" w:date="2023-03-10T17:42:00Z"/>
        </w:rPr>
        <w:pPrChange w:id="877" w:author="Rich Bustamante" w:date="2023-04-06T17:13:00Z">
          <w:pPr>
            <w:pStyle w:val="code"/>
            <w:framePr w:wrap="around"/>
          </w:pPr>
        </w:pPrChange>
      </w:pPr>
      <w:del w:id="878" w:author="Rich Bustamante" w:date="2023-03-10T17:42:00Z">
        <w:r w:rsidDel="009804FF">
          <w:delText xml:space="preserve">  &lt;/tr&gt;</w:delText>
        </w:r>
      </w:del>
    </w:p>
    <w:p w14:paraId="209D46DD" w14:textId="60FA217A" w:rsidR="00B17990" w:rsidDel="009804FF" w:rsidRDefault="00B17990">
      <w:pPr>
        <w:pStyle w:val="Heading2"/>
        <w:rPr>
          <w:del w:id="879" w:author="Rich Bustamante" w:date="2023-03-10T17:42:00Z"/>
        </w:rPr>
        <w:pPrChange w:id="880" w:author="Rich Bustamante" w:date="2023-04-06T17:13:00Z">
          <w:pPr>
            <w:pStyle w:val="code"/>
            <w:framePr w:wrap="around"/>
          </w:pPr>
        </w:pPrChange>
      </w:pPr>
      <w:del w:id="881" w:author="Rich Bustamante" w:date="2023-03-10T17:42:00Z">
        <w:r w:rsidDel="009804FF">
          <w:delText xml:space="preserve">  &lt;tr&gt;</w:delText>
        </w:r>
      </w:del>
    </w:p>
    <w:p w14:paraId="4CB4545E" w14:textId="0448C163" w:rsidR="00B17990" w:rsidDel="009804FF" w:rsidRDefault="00B17990">
      <w:pPr>
        <w:pStyle w:val="Heading2"/>
        <w:rPr>
          <w:del w:id="882" w:author="Rich Bustamante" w:date="2023-03-10T17:42:00Z"/>
        </w:rPr>
        <w:pPrChange w:id="883" w:author="Rich Bustamante" w:date="2023-04-06T17:13:00Z">
          <w:pPr>
            <w:pStyle w:val="code"/>
            <w:framePr w:wrap="around"/>
          </w:pPr>
        </w:pPrChange>
      </w:pPr>
      <w:del w:id="884" w:author="Rich Bustamante" w:date="2023-03-10T17:42:00Z">
        <w:r w:rsidDel="009804FF">
          <w:delText xml:space="preserve">    &lt;td&gt;0&lt;/td&gt;</w:delText>
        </w:r>
      </w:del>
    </w:p>
    <w:p w14:paraId="3D1569F3" w14:textId="1C815531" w:rsidR="00B17990" w:rsidDel="009804FF" w:rsidRDefault="00B17990">
      <w:pPr>
        <w:pStyle w:val="Heading2"/>
        <w:rPr>
          <w:del w:id="885" w:author="Rich Bustamante" w:date="2023-03-10T17:42:00Z"/>
        </w:rPr>
        <w:pPrChange w:id="886" w:author="Rich Bustamante" w:date="2023-04-06T17:13:00Z">
          <w:pPr>
            <w:pStyle w:val="code"/>
            <w:framePr w:wrap="around"/>
          </w:pPr>
        </w:pPrChange>
      </w:pPr>
      <w:del w:id="887" w:author="Rich Bustamante" w:date="2023-03-10T17:42:00Z">
        <w:r w:rsidDel="009804FF">
          <w:delText xml:space="preserve">    &lt;td&gt;1&lt;/td&gt;</w:delText>
        </w:r>
      </w:del>
    </w:p>
    <w:p w14:paraId="798E53E9" w14:textId="355F19AB" w:rsidR="00B17990" w:rsidDel="009804FF" w:rsidRDefault="00B17990">
      <w:pPr>
        <w:pStyle w:val="Heading2"/>
        <w:rPr>
          <w:del w:id="888" w:author="Rich Bustamante" w:date="2023-03-10T17:42:00Z"/>
        </w:rPr>
        <w:pPrChange w:id="889" w:author="Rich Bustamante" w:date="2023-04-06T17:13:00Z">
          <w:pPr>
            <w:pStyle w:val="code"/>
            <w:framePr w:wrap="around"/>
          </w:pPr>
        </w:pPrChange>
      </w:pPr>
      <w:del w:id="890" w:author="Rich Bustamante" w:date="2023-03-10T17:42:00Z">
        <w:r w:rsidDel="009804FF">
          <w:delText xml:space="preserve">    &lt;td&gt;1&lt;/td&gt;</w:delText>
        </w:r>
      </w:del>
    </w:p>
    <w:p w14:paraId="6435FA2B" w14:textId="7388F64B" w:rsidR="00B17990" w:rsidDel="009804FF" w:rsidRDefault="00B17990">
      <w:pPr>
        <w:pStyle w:val="Heading2"/>
        <w:rPr>
          <w:del w:id="891" w:author="Rich Bustamante" w:date="2023-03-10T17:42:00Z"/>
        </w:rPr>
        <w:pPrChange w:id="892" w:author="Rich Bustamante" w:date="2023-04-06T17:13:00Z">
          <w:pPr>
            <w:pStyle w:val="code"/>
            <w:framePr w:wrap="around"/>
          </w:pPr>
        </w:pPrChange>
      </w:pPr>
      <w:del w:id="893" w:author="Rich Bustamante" w:date="2023-03-10T17:42:00Z">
        <w:r w:rsidDel="009804FF">
          <w:delText xml:space="preserve">    &lt;td&gt;0&lt;/td&gt;</w:delText>
        </w:r>
      </w:del>
    </w:p>
    <w:p w14:paraId="05CB2C73" w14:textId="68A5ED98" w:rsidR="00B17990" w:rsidDel="009804FF" w:rsidRDefault="00B17990">
      <w:pPr>
        <w:pStyle w:val="Heading2"/>
        <w:rPr>
          <w:del w:id="894" w:author="Rich Bustamante" w:date="2023-03-10T17:42:00Z"/>
        </w:rPr>
        <w:pPrChange w:id="895" w:author="Rich Bustamante" w:date="2023-04-06T17:13:00Z">
          <w:pPr>
            <w:pStyle w:val="code"/>
            <w:framePr w:wrap="around"/>
          </w:pPr>
        </w:pPrChange>
      </w:pPr>
      <w:del w:id="896" w:author="Rich Bustamante" w:date="2023-03-10T17:42:00Z">
        <w:r w:rsidDel="009804FF">
          <w:delText xml:space="preserve">    &lt;td&gt;1&lt;/td&gt;</w:delText>
        </w:r>
      </w:del>
    </w:p>
    <w:p w14:paraId="5E74EFAC" w14:textId="40292BF9" w:rsidR="00B17990" w:rsidDel="009804FF" w:rsidRDefault="00B17990">
      <w:pPr>
        <w:pStyle w:val="Heading2"/>
        <w:rPr>
          <w:del w:id="897" w:author="Rich Bustamante" w:date="2023-03-10T17:42:00Z"/>
        </w:rPr>
        <w:pPrChange w:id="898" w:author="Rich Bustamante" w:date="2023-04-06T17:13:00Z">
          <w:pPr>
            <w:pStyle w:val="code"/>
            <w:framePr w:wrap="around"/>
          </w:pPr>
        </w:pPrChange>
      </w:pPr>
      <w:del w:id="899" w:author="Rich Bustamante" w:date="2023-03-10T17:42:00Z">
        <w:r w:rsidDel="009804FF">
          <w:delText xml:space="preserve">    &lt;td&gt;0&lt;/td&gt;</w:delText>
        </w:r>
      </w:del>
    </w:p>
    <w:p w14:paraId="471B86A8" w14:textId="473DAA30" w:rsidR="00B17990" w:rsidDel="009804FF" w:rsidRDefault="00B17990">
      <w:pPr>
        <w:pStyle w:val="Heading2"/>
        <w:rPr>
          <w:del w:id="900" w:author="Rich Bustamante" w:date="2023-03-10T17:42:00Z"/>
        </w:rPr>
        <w:pPrChange w:id="901" w:author="Rich Bustamante" w:date="2023-04-06T17:13:00Z">
          <w:pPr>
            <w:pStyle w:val="code"/>
            <w:framePr w:wrap="around"/>
          </w:pPr>
        </w:pPrChange>
      </w:pPr>
      <w:del w:id="902" w:author="Rich Bustamante" w:date="2023-03-10T17:42:00Z">
        <w:r w:rsidDel="009804FF">
          <w:delText xml:space="preserve">    &lt;td&gt;1&lt;/td&gt;</w:delText>
        </w:r>
      </w:del>
    </w:p>
    <w:p w14:paraId="0609A776" w14:textId="38160125" w:rsidR="00B17990" w:rsidDel="009804FF" w:rsidRDefault="00B17990">
      <w:pPr>
        <w:pStyle w:val="Heading2"/>
        <w:rPr>
          <w:del w:id="903" w:author="Rich Bustamante" w:date="2023-03-10T17:42:00Z"/>
        </w:rPr>
        <w:pPrChange w:id="904" w:author="Rich Bustamante" w:date="2023-04-06T17:13:00Z">
          <w:pPr>
            <w:pStyle w:val="code"/>
            <w:framePr w:wrap="around"/>
          </w:pPr>
        </w:pPrChange>
      </w:pPr>
      <w:del w:id="905" w:author="Rich Bustamante" w:date="2023-03-10T17:42:00Z">
        <w:r w:rsidDel="009804FF">
          <w:delText xml:space="preserve">    &lt;td&gt;0&lt;/td&gt;</w:delText>
        </w:r>
      </w:del>
    </w:p>
    <w:p w14:paraId="3B6A17D5" w14:textId="3257FADF" w:rsidR="00B17990" w:rsidDel="009804FF" w:rsidRDefault="00B17990">
      <w:pPr>
        <w:pStyle w:val="Heading2"/>
        <w:rPr>
          <w:del w:id="906" w:author="Rich Bustamante" w:date="2023-03-10T17:42:00Z"/>
        </w:rPr>
        <w:pPrChange w:id="907" w:author="Rich Bustamante" w:date="2023-04-06T17:13:00Z">
          <w:pPr>
            <w:pStyle w:val="code"/>
            <w:framePr w:wrap="around"/>
          </w:pPr>
        </w:pPrChange>
      </w:pPr>
      <w:del w:id="908" w:author="Rich Bustamante" w:date="2023-03-10T17:42:00Z">
        <w:r w:rsidDel="009804FF">
          <w:delText xml:space="preserve">  &lt;/tr&gt;</w:delText>
        </w:r>
      </w:del>
    </w:p>
    <w:p w14:paraId="70212888" w14:textId="5ABF0F19" w:rsidR="00B17990" w:rsidDel="009804FF" w:rsidRDefault="00B17990">
      <w:pPr>
        <w:pStyle w:val="Heading2"/>
        <w:rPr>
          <w:del w:id="909" w:author="Rich Bustamante" w:date="2023-03-10T17:42:00Z"/>
        </w:rPr>
        <w:pPrChange w:id="910" w:author="Rich Bustamante" w:date="2023-04-06T17:13:00Z">
          <w:pPr>
            <w:pStyle w:val="code"/>
            <w:framePr w:wrap="around"/>
          </w:pPr>
        </w:pPrChange>
      </w:pPr>
      <w:del w:id="911" w:author="Rich Bustamante" w:date="2023-03-10T17:42:00Z">
        <w:r w:rsidDel="009804FF">
          <w:delText>&lt;/table&gt;</w:delText>
        </w:r>
      </w:del>
    </w:p>
    <w:p w14:paraId="431CE7A9" w14:textId="6EB31429" w:rsidR="00B17990" w:rsidDel="009804FF" w:rsidRDefault="00B17990">
      <w:pPr>
        <w:pStyle w:val="Heading2"/>
        <w:rPr>
          <w:del w:id="912" w:author="Rich Bustamante" w:date="2023-03-10T17:42:00Z"/>
        </w:rPr>
        <w:pPrChange w:id="913" w:author="Rich Bustamante" w:date="2023-04-06T17:13:00Z">
          <w:pPr>
            <w:pStyle w:val="code"/>
            <w:framePr w:wrap="around"/>
          </w:pPr>
        </w:pPrChange>
      </w:pPr>
    </w:p>
    <w:p w14:paraId="46F01AC8" w14:textId="538BA525" w:rsidR="00B17990" w:rsidDel="009804FF" w:rsidRDefault="00B17990">
      <w:pPr>
        <w:pStyle w:val="Heading2"/>
        <w:rPr>
          <w:del w:id="914" w:author="Rich Bustamante" w:date="2023-03-10T17:42:00Z"/>
        </w:rPr>
        <w:pPrChange w:id="915" w:author="Rich Bustamante" w:date="2023-04-06T17:13:00Z">
          <w:pPr>
            <w:pStyle w:val="code"/>
            <w:framePr w:wrap="around"/>
          </w:pPr>
        </w:pPrChange>
      </w:pPr>
      <w:del w:id="916" w:author="Rich Bustamante" w:date="2023-03-10T17:42:00Z">
        <w:r w:rsidDel="009804FF">
          <w:delText>&lt;p&gt;To undestand the example better, we have added borders to the table.&lt;/p&gt;</w:delText>
        </w:r>
      </w:del>
    </w:p>
    <w:p w14:paraId="04404313" w14:textId="2F4B4D84" w:rsidR="00B17990" w:rsidDel="009804FF" w:rsidRDefault="00B17990">
      <w:pPr>
        <w:pStyle w:val="Heading2"/>
        <w:rPr>
          <w:del w:id="917" w:author="Rich Bustamante" w:date="2023-03-10T17:42:00Z"/>
        </w:rPr>
        <w:pPrChange w:id="918" w:author="Rich Bustamante" w:date="2023-04-06T17:13:00Z">
          <w:pPr>
            <w:pStyle w:val="code"/>
            <w:framePr w:wrap="around"/>
          </w:pPr>
        </w:pPrChange>
      </w:pPr>
    </w:p>
    <w:p w14:paraId="3059F044" w14:textId="78380E32" w:rsidR="00B17990" w:rsidDel="009804FF" w:rsidRDefault="00B17990">
      <w:pPr>
        <w:pStyle w:val="Heading2"/>
        <w:rPr>
          <w:del w:id="919" w:author="Rich Bustamante" w:date="2023-03-10T17:42:00Z"/>
        </w:rPr>
        <w:pPrChange w:id="920" w:author="Rich Bustamante" w:date="2023-04-06T17:13:00Z">
          <w:pPr>
            <w:pStyle w:val="code"/>
            <w:framePr w:wrap="around"/>
          </w:pPr>
        </w:pPrChange>
      </w:pPr>
      <w:del w:id="921" w:author="Rich Bustamante" w:date="2023-03-10T17:42:00Z">
        <w:r w:rsidDel="009804FF">
          <w:delText>&lt;/body&gt;</w:delText>
        </w:r>
      </w:del>
    </w:p>
    <w:p w14:paraId="05633BAC" w14:textId="320A4962" w:rsidR="00B17990" w:rsidDel="009804FF" w:rsidRDefault="00B17990">
      <w:pPr>
        <w:pStyle w:val="Heading2"/>
        <w:rPr>
          <w:del w:id="922" w:author="Rich Bustamante" w:date="2023-03-10T17:42:00Z"/>
        </w:rPr>
        <w:pPrChange w:id="923" w:author="Rich Bustamante" w:date="2023-04-06T17:13:00Z">
          <w:pPr>
            <w:pStyle w:val="code"/>
            <w:framePr w:wrap="around"/>
          </w:pPr>
        </w:pPrChange>
      </w:pPr>
      <w:del w:id="924" w:author="Rich Bustamante" w:date="2023-03-10T17:42:00Z">
        <w:r w:rsidDel="009804FF">
          <w:delText>&lt;/html&gt;</w:delText>
        </w:r>
      </w:del>
    </w:p>
    <w:p w14:paraId="484B3428" w14:textId="617B8D18" w:rsidR="00B17990" w:rsidRPr="00B17990" w:rsidDel="009804FF" w:rsidRDefault="00923AE2">
      <w:pPr>
        <w:pStyle w:val="Heading2"/>
        <w:rPr>
          <w:del w:id="925" w:author="Rich Bustamante" w:date="2023-03-10T17:42:00Z"/>
        </w:rPr>
        <w:pPrChange w:id="926" w:author="Rich Bustamante" w:date="2023-04-06T17:13:00Z">
          <w:pPr>
            <w:pStyle w:val="Heading1"/>
          </w:pPr>
        </w:pPrChange>
      </w:pPr>
      <w:del w:id="927" w:author="Rich Bustamante" w:date="2023-03-10T17:42:00Z">
        <w:r w:rsidDel="009804FF">
          <w:delText>Using JS to Add a Table</w:delText>
        </w:r>
      </w:del>
    </w:p>
    <w:p w14:paraId="54C427AD" w14:textId="5BE0C183" w:rsidR="006157AB" w:rsidDel="009804FF" w:rsidRDefault="006157AB">
      <w:pPr>
        <w:pStyle w:val="Heading2"/>
        <w:rPr>
          <w:del w:id="928" w:author="Rich Bustamante" w:date="2023-03-10T17:42:00Z"/>
        </w:rPr>
        <w:pPrChange w:id="929" w:author="Rich Bustamante" w:date="2023-04-06T17:13:00Z">
          <w:pPr>
            <w:pStyle w:val="Heading1"/>
          </w:pPr>
        </w:pPrChange>
      </w:pPr>
    </w:p>
    <w:p w14:paraId="374F160F" w14:textId="08CD18CF" w:rsidR="006F77C5" w:rsidDel="009804FF" w:rsidRDefault="006F77C5">
      <w:pPr>
        <w:pStyle w:val="Heading2"/>
        <w:rPr>
          <w:del w:id="930" w:author="Rich Bustamante" w:date="2023-03-10T17:42:00Z"/>
        </w:rPr>
        <w:pPrChange w:id="931" w:author="Rich Bustamante" w:date="2023-04-06T17:13:00Z">
          <w:pPr>
            <w:pStyle w:val="code"/>
            <w:framePr w:wrap="around"/>
          </w:pPr>
        </w:pPrChange>
      </w:pPr>
      <w:del w:id="932" w:author="Rich Bustamante" w:date="2023-03-10T17:42:00Z">
        <w:r w:rsidDel="009804FF">
          <w:delText>const div = document.querySelector("div");</w:delText>
        </w:r>
      </w:del>
    </w:p>
    <w:p w14:paraId="700E00CF" w14:textId="31945FFB" w:rsidR="006F77C5" w:rsidDel="009804FF" w:rsidRDefault="006F77C5">
      <w:pPr>
        <w:pStyle w:val="Heading2"/>
        <w:rPr>
          <w:del w:id="933" w:author="Rich Bustamante" w:date="2023-03-10T17:42:00Z"/>
        </w:rPr>
        <w:pPrChange w:id="934" w:author="Rich Bustamante" w:date="2023-04-06T17:13:00Z">
          <w:pPr>
            <w:pStyle w:val="code"/>
            <w:framePr w:wrap="around"/>
          </w:pPr>
        </w:pPrChange>
      </w:pPr>
      <w:del w:id="935" w:author="Rich Bustamante" w:date="2023-03-10T17:42:00Z">
        <w:r w:rsidDel="009804FF">
          <w:delText>const table = document.createElement('table');</w:delText>
        </w:r>
      </w:del>
    </w:p>
    <w:p w14:paraId="6441EA5A" w14:textId="4FC04B9B" w:rsidR="006F77C5" w:rsidDel="009804FF" w:rsidRDefault="006F77C5">
      <w:pPr>
        <w:pStyle w:val="Heading2"/>
        <w:rPr>
          <w:del w:id="936" w:author="Rich Bustamante" w:date="2023-03-10T17:42:00Z"/>
        </w:rPr>
        <w:pPrChange w:id="937" w:author="Rich Bustamante" w:date="2023-04-06T17:13:00Z">
          <w:pPr>
            <w:pStyle w:val="code"/>
            <w:framePr w:wrap="around"/>
          </w:pPr>
        </w:pPrChange>
      </w:pPr>
      <w:del w:id="938" w:author="Rich Bustamante" w:date="2023-03-10T17:42:00Z">
        <w:r w:rsidDel="009804FF">
          <w:delText>table.border = '1';</w:delText>
        </w:r>
      </w:del>
    </w:p>
    <w:p w14:paraId="4FC860ED" w14:textId="5CA508CB" w:rsidR="006F77C5" w:rsidDel="009804FF" w:rsidRDefault="006F77C5">
      <w:pPr>
        <w:pStyle w:val="Heading2"/>
        <w:rPr>
          <w:del w:id="939" w:author="Rich Bustamante" w:date="2023-03-10T17:42:00Z"/>
        </w:rPr>
        <w:pPrChange w:id="940" w:author="Rich Bustamante" w:date="2023-04-06T17:13:00Z">
          <w:pPr>
            <w:pStyle w:val="code"/>
            <w:framePr w:wrap="around"/>
          </w:pPr>
        </w:pPrChange>
      </w:pPr>
      <w:del w:id="941" w:author="Rich Bustamante" w:date="2023-03-10T17:42:00Z">
        <w:r w:rsidDel="009804FF">
          <w:delText>const tableBody = document.createElement('tbody');</w:delText>
        </w:r>
      </w:del>
    </w:p>
    <w:p w14:paraId="553B42F5" w14:textId="75FB9DFA" w:rsidR="006F77C5" w:rsidDel="009804FF" w:rsidRDefault="006F77C5">
      <w:pPr>
        <w:pStyle w:val="Heading2"/>
        <w:rPr>
          <w:del w:id="942" w:author="Rich Bustamante" w:date="2023-03-10T17:42:00Z"/>
        </w:rPr>
        <w:pPrChange w:id="943" w:author="Rich Bustamante" w:date="2023-04-06T17:13:00Z">
          <w:pPr>
            <w:pStyle w:val="code"/>
            <w:framePr w:wrap="around"/>
          </w:pPr>
        </w:pPrChange>
      </w:pPr>
      <w:del w:id="944" w:author="Rich Bustamante" w:date="2023-03-10T17:42:00Z">
        <w:r w:rsidDel="009804FF">
          <w:delText>table.appendChild(tableBody);</w:delText>
        </w:r>
      </w:del>
    </w:p>
    <w:p w14:paraId="5D848931" w14:textId="50E86A84" w:rsidR="006F77C5" w:rsidDel="009804FF" w:rsidRDefault="006F77C5">
      <w:pPr>
        <w:pStyle w:val="Heading2"/>
        <w:rPr>
          <w:del w:id="945" w:author="Rich Bustamante" w:date="2023-03-10T17:42:00Z"/>
        </w:rPr>
        <w:pPrChange w:id="946" w:author="Rich Bustamante" w:date="2023-04-06T17:13:00Z">
          <w:pPr>
            <w:pStyle w:val="code"/>
            <w:framePr w:wrap="around"/>
          </w:pPr>
        </w:pPrChange>
      </w:pPr>
    </w:p>
    <w:p w14:paraId="409014FC" w14:textId="046EC8F8" w:rsidR="006F77C5" w:rsidDel="009804FF" w:rsidRDefault="006F77C5">
      <w:pPr>
        <w:pStyle w:val="Heading2"/>
        <w:rPr>
          <w:del w:id="947" w:author="Rich Bustamante" w:date="2023-03-10T17:42:00Z"/>
        </w:rPr>
        <w:pPrChange w:id="948" w:author="Rich Bustamante" w:date="2023-04-06T17:13:00Z">
          <w:pPr>
            <w:pStyle w:val="code"/>
            <w:framePr w:wrap="around"/>
          </w:pPr>
        </w:pPrChange>
      </w:pPr>
      <w:del w:id="949" w:author="Rich Bustamante" w:date="2023-03-10T17:42:00Z">
        <w:r w:rsidDel="009804FF">
          <w:delText>for (let i = 0; i &lt; 3; i++) {</w:delText>
        </w:r>
      </w:del>
    </w:p>
    <w:p w14:paraId="7281EEDF" w14:textId="5F1B8A6F" w:rsidR="006F77C5" w:rsidDel="009804FF" w:rsidRDefault="006F77C5">
      <w:pPr>
        <w:pStyle w:val="Heading2"/>
        <w:rPr>
          <w:del w:id="950" w:author="Rich Bustamante" w:date="2023-03-10T17:42:00Z"/>
        </w:rPr>
        <w:pPrChange w:id="951" w:author="Rich Bustamante" w:date="2023-04-06T17:13:00Z">
          <w:pPr>
            <w:pStyle w:val="code"/>
            <w:framePr w:wrap="around"/>
          </w:pPr>
        </w:pPrChange>
      </w:pPr>
      <w:del w:id="952" w:author="Rich Bustamante" w:date="2023-03-10T17:42:00Z">
        <w:r w:rsidDel="009804FF">
          <w:delText xml:space="preserve">  const tr = document.createElement('tr');</w:delText>
        </w:r>
      </w:del>
    </w:p>
    <w:p w14:paraId="7DB5CD5B" w14:textId="1C3359B5" w:rsidR="006F77C5" w:rsidDel="009804FF" w:rsidRDefault="006F77C5">
      <w:pPr>
        <w:pStyle w:val="Heading2"/>
        <w:rPr>
          <w:del w:id="953" w:author="Rich Bustamante" w:date="2023-03-10T17:42:00Z"/>
        </w:rPr>
        <w:pPrChange w:id="954" w:author="Rich Bustamante" w:date="2023-04-06T17:13:00Z">
          <w:pPr>
            <w:pStyle w:val="code"/>
            <w:framePr w:wrap="around"/>
          </w:pPr>
        </w:pPrChange>
      </w:pPr>
      <w:del w:id="955" w:author="Rich Bustamante" w:date="2023-03-10T17:42:00Z">
        <w:r w:rsidDel="009804FF">
          <w:delText xml:space="preserve">  tableBody.appendChild(tr);</w:delText>
        </w:r>
      </w:del>
    </w:p>
    <w:p w14:paraId="42940F13" w14:textId="5929AB78" w:rsidR="006F77C5" w:rsidDel="009804FF" w:rsidRDefault="006F77C5">
      <w:pPr>
        <w:pStyle w:val="Heading2"/>
        <w:rPr>
          <w:del w:id="956" w:author="Rich Bustamante" w:date="2023-03-10T17:42:00Z"/>
        </w:rPr>
        <w:pPrChange w:id="957" w:author="Rich Bustamante" w:date="2023-04-06T17:13:00Z">
          <w:pPr>
            <w:pStyle w:val="code"/>
            <w:framePr w:wrap="around"/>
          </w:pPr>
        </w:pPrChange>
      </w:pPr>
      <w:del w:id="958" w:author="Rich Bustamante" w:date="2023-03-10T17:42:00Z">
        <w:r w:rsidDel="009804FF">
          <w:delText xml:space="preserve">  for (let j = 0; j &lt; 4; j++) {</w:delText>
        </w:r>
      </w:del>
    </w:p>
    <w:p w14:paraId="45131ED9" w14:textId="671827A0" w:rsidR="006F77C5" w:rsidDel="009804FF" w:rsidRDefault="006F77C5">
      <w:pPr>
        <w:pStyle w:val="Heading2"/>
        <w:rPr>
          <w:del w:id="959" w:author="Rich Bustamante" w:date="2023-03-10T17:42:00Z"/>
        </w:rPr>
        <w:pPrChange w:id="960" w:author="Rich Bustamante" w:date="2023-04-06T17:13:00Z">
          <w:pPr>
            <w:pStyle w:val="code"/>
            <w:framePr w:wrap="around"/>
          </w:pPr>
        </w:pPrChange>
      </w:pPr>
      <w:del w:id="961" w:author="Rich Bustamante" w:date="2023-03-10T17:42:00Z">
        <w:r w:rsidDel="009804FF">
          <w:delText xml:space="preserve">    const td = document.createElement('td');</w:delText>
        </w:r>
      </w:del>
    </w:p>
    <w:p w14:paraId="09934799" w14:textId="5351E59A" w:rsidR="006F77C5" w:rsidDel="009804FF" w:rsidRDefault="006F77C5">
      <w:pPr>
        <w:pStyle w:val="Heading2"/>
        <w:rPr>
          <w:del w:id="962" w:author="Rich Bustamante" w:date="2023-03-10T17:42:00Z"/>
        </w:rPr>
        <w:pPrChange w:id="963" w:author="Rich Bustamante" w:date="2023-04-06T17:13:00Z">
          <w:pPr>
            <w:pStyle w:val="code"/>
            <w:framePr w:wrap="around"/>
          </w:pPr>
        </w:pPrChange>
      </w:pPr>
      <w:del w:id="964" w:author="Rich Bustamante" w:date="2023-03-10T17:42:00Z">
        <w:r w:rsidDel="009804FF">
          <w:delText xml:space="preserve">    td.width = '75';</w:delText>
        </w:r>
      </w:del>
    </w:p>
    <w:p w14:paraId="722E671C" w14:textId="0A7E82C7" w:rsidR="006F77C5" w:rsidDel="009804FF" w:rsidRDefault="006F77C5">
      <w:pPr>
        <w:pStyle w:val="Heading2"/>
        <w:rPr>
          <w:del w:id="965" w:author="Rich Bustamante" w:date="2023-03-10T17:42:00Z"/>
        </w:rPr>
        <w:pPrChange w:id="966" w:author="Rich Bustamante" w:date="2023-04-06T17:13:00Z">
          <w:pPr>
            <w:pStyle w:val="code"/>
            <w:framePr w:wrap="around"/>
          </w:pPr>
        </w:pPrChange>
      </w:pPr>
      <w:del w:id="967" w:author="Rich Bustamante" w:date="2023-03-10T17:42:00Z">
        <w:r w:rsidDel="009804FF">
          <w:delText xml:space="preserve">    td.appendChild(document.createTextNode(`cell ${i}-${j}`));</w:delText>
        </w:r>
      </w:del>
    </w:p>
    <w:p w14:paraId="793695A7" w14:textId="6D381CC0" w:rsidR="006F77C5" w:rsidDel="009804FF" w:rsidRDefault="006F77C5">
      <w:pPr>
        <w:pStyle w:val="Heading2"/>
        <w:rPr>
          <w:del w:id="968" w:author="Rich Bustamante" w:date="2023-03-10T17:42:00Z"/>
        </w:rPr>
        <w:pPrChange w:id="969" w:author="Rich Bustamante" w:date="2023-04-06T17:13:00Z">
          <w:pPr>
            <w:pStyle w:val="code"/>
            <w:framePr w:wrap="around"/>
          </w:pPr>
        </w:pPrChange>
      </w:pPr>
      <w:del w:id="970" w:author="Rich Bustamante" w:date="2023-03-10T17:42:00Z">
        <w:r w:rsidDel="009804FF">
          <w:delText xml:space="preserve">    tr.appendChild(td);</w:delText>
        </w:r>
      </w:del>
    </w:p>
    <w:p w14:paraId="3E182ADE" w14:textId="3B7050C1" w:rsidR="006F77C5" w:rsidDel="009804FF" w:rsidRDefault="006F77C5">
      <w:pPr>
        <w:pStyle w:val="Heading2"/>
        <w:rPr>
          <w:del w:id="971" w:author="Rich Bustamante" w:date="2023-03-10T17:42:00Z"/>
        </w:rPr>
        <w:pPrChange w:id="972" w:author="Rich Bustamante" w:date="2023-04-06T17:13:00Z">
          <w:pPr>
            <w:pStyle w:val="code"/>
            <w:framePr w:wrap="around"/>
          </w:pPr>
        </w:pPrChange>
      </w:pPr>
      <w:del w:id="973" w:author="Rich Bustamante" w:date="2023-03-10T17:42:00Z">
        <w:r w:rsidDel="009804FF">
          <w:delText xml:space="preserve">  }</w:delText>
        </w:r>
      </w:del>
    </w:p>
    <w:p w14:paraId="40316296" w14:textId="72312AF1" w:rsidR="006F77C5" w:rsidDel="009804FF" w:rsidRDefault="006F77C5">
      <w:pPr>
        <w:pStyle w:val="Heading2"/>
        <w:rPr>
          <w:del w:id="974" w:author="Rich Bustamante" w:date="2023-03-10T17:42:00Z"/>
        </w:rPr>
        <w:pPrChange w:id="975" w:author="Rich Bustamante" w:date="2023-04-06T17:13:00Z">
          <w:pPr>
            <w:pStyle w:val="code"/>
            <w:framePr w:wrap="around"/>
          </w:pPr>
        </w:pPrChange>
      </w:pPr>
      <w:del w:id="976" w:author="Rich Bustamante" w:date="2023-03-10T17:42:00Z">
        <w:r w:rsidDel="009804FF">
          <w:delText>}</w:delText>
        </w:r>
      </w:del>
    </w:p>
    <w:p w14:paraId="4EB56B05" w14:textId="0D0B8D8E" w:rsidR="006F77C5" w:rsidDel="009804FF" w:rsidRDefault="006F77C5">
      <w:pPr>
        <w:pStyle w:val="Heading2"/>
        <w:rPr>
          <w:del w:id="977" w:author="Rich Bustamante" w:date="2023-03-10T17:42:00Z"/>
        </w:rPr>
        <w:pPrChange w:id="978" w:author="Rich Bustamante" w:date="2023-04-06T17:13:00Z">
          <w:pPr>
            <w:pStyle w:val="code"/>
            <w:framePr w:wrap="around"/>
          </w:pPr>
        </w:pPrChange>
      </w:pPr>
      <w:del w:id="979" w:author="Rich Bustamante" w:date="2023-03-10T17:42:00Z">
        <w:r w:rsidDel="009804FF">
          <w:delText>div.appendChild(table);</w:delText>
        </w:r>
      </w:del>
    </w:p>
    <w:p w14:paraId="3BF51D6B" w14:textId="0F4243E0" w:rsidR="006F752A" w:rsidDel="009804FF" w:rsidRDefault="006F752A">
      <w:pPr>
        <w:pStyle w:val="Heading2"/>
        <w:rPr>
          <w:del w:id="980" w:author="Rich Bustamante" w:date="2023-03-10T17:42:00Z"/>
        </w:rPr>
        <w:pPrChange w:id="981" w:author="Rich Bustamante" w:date="2023-04-06T17:13:00Z">
          <w:pPr>
            <w:pStyle w:val="Heading1"/>
          </w:pPr>
        </w:pPrChange>
      </w:pPr>
    </w:p>
    <w:p w14:paraId="67F3662F" w14:textId="3D38845E" w:rsidR="006F752A" w:rsidDel="009804FF" w:rsidRDefault="002432C0">
      <w:pPr>
        <w:pStyle w:val="Heading2"/>
        <w:rPr>
          <w:del w:id="982" w:author="Rich Bustamante" w:date="2023-03-10T17:42:00Z"/>
        </w:rPr>
        <w:pPrChange w:id="983" w:author="Rich Bustamante" w:date="2023-04-06T17:13:00Z">
          <w:pPr>
            <w:pStyle w:val="Heading1"/>
          </w:pPr>
        </w:pPrChange>
      </w:pPr>
      <w:del w:id="984" w:author="Rich Bustamante" w:date="2023-03-10T17:42:00Z">
        <w:r w:rsidDel="009804FF">
          <w:delText>November 21, 2021</w:delText>
        </w:r>
      </w:del>
    </w:p>
    <w:p w14:paraId="2AC5022B" w14:textId="38E4C29F" w:rsidR="002432C0" w:rsidDel="009804FF" w:rsidRDefault="00E534F1">
      <w:pPr>
        <w:pStyle w:val="Heading2"/>
        <w:rPr>
          <w:del w:id="985" w:author="Rich Bustamante" w:date="2023-03-10T17:42:00Z"/>
        </w:rPr>
        <w:pPrChange w:id="986" w:author="Rich Bustamante" w:date="2023-04-06T17:13:00Z">
          <w:pPr/>
        </w:pPrChange>
      </w:pPr>
      <w:del w:id="987" w:author="Rich Bustamante" w:date="2023-03-10T17:42:00Z">
        <w:r w:rsidDel="009804FF">
          <w:delText>Version 1 of register display in an HTML table. Needs some esthetic buffing.</w:delText>
        </w:r>
      </w:del>
    </w:p>
    <w:p w14:paraId="4396F4FA" w14:textId="7E5AE97D" w:rsidR="00E534F1" w:rsidDel="009804FF" w:rsidRDefault="00E534F1">
      <w:pPr>
        <w:pStyle w:val="Heading2"/>
        <w:rPr>
          <w:del w:id="988" w:author="Rich Bustamante" w:date="2023-03-10T17:42:00Z"/>
        </w:rPr>
        <w:pPrChange w:id="989" w:author="Rich Bustamante" w:date="2023-04-06T17:13:00Z">
          <w:pPr/>
        </w:pPrChange>
      </w:pPr>
      <w:del w:id="990" w:author="Rich Bustamante" w:date="2023-03-10T17:42:00Z">
        <w:r w:rsidDel="009804FF">
          <w:delText xml:space="preserve">Registers </w:delText>
        </w:r>
        <w:r w:rsidR="001C40ED" w:rsidDel="009804FF">
          <w:delText>has a bug concerning the current and previous values.</w:delText>
        </w:r>
      </w:del>
    </w:p>
    <w:p w14:paraId="2DA747B2" w14:textId="00BC69D5" w:rsidR="00E534F1" w:rsidDel="009804FF" w:rsidRDefault="00E534F1">
      <w:pPr>
        <w:pStyle w:val="Heading2"/>
        <w:rPr>
          <w:del w:id="991" w:author="Rich Bustamante" w:date="2023-03-10T17:42:00Z"/>
        </w:rPr>
        <w:pPrChange w:id="992" w:author="Rich Bustamante" w:date="2023-04-06T17:13:00Z">
          <w:pPr/>
        </w:pPrChange>
      </w:pPr>
    </w:p>
    <w:p w14:paraId="63A69BA8" w14:textId="1F0DF171" w:rsidR="004A46BD" w:rsidDel="009804FF" w:rsidRDefault="00930475">
      <w:pPr>
        <w:pStyle w:val="Heading2"/>
        <w:rPr>
          <w:del w:id="993" w:author="Rich Bustamante" w:date="2023-03-10T17:42:00Z"/>
        </w:rPr>
        <w:pPrChange w:id="994" w:author="Rich Bustamante" w:date="2023-04-06T17:13:00Z">
          <w:pPr>
            <w:pStyle w:val="Heading1"/>
          </w:pPr>
        </w:pPrChange>
      </w:pPr>
      <w:del w:id="995" w:author="Rich Bustamante" w:date="2023-03-10T17:42:00Z">
        <w:r w:rsidDel="009804FF">
          <w:delText>November 22, 2021</w:delText>
        </w:r>
      </w:del>
    </w:p>
    <w:p w14:paraId="5EB7FD78" w14:textId="56B640E1" w:rsidR="00930475" w:rsidDel="009804FF" w:rsidRDefault="00930475">
      <w:pPr>
        <w:pStyle w:val="Heading2"/>
        <w:rPr>
          <w:del w:id="996" w:author="Rich Bustamante" w:date="2023-03-10T17:42:00Z"/>
        </w:rPr>
        <w:pPrChange w:id="997" w:author="Rich Bustamante" w:date="2023-04-06T17:13:00Z">
          <w:pPr/>
        </w:pPrChange>
      </w:pPr>
      <w:del w:id="998" w:author="Rich Bustamante" w:date="2023-03-10T17:42:00Z">
        <w:r w:rsidDel="009804FF">
          <w:delText xml:space="preserve">registers.js needs work. </w:delText>
        </w:r>
      </w:del>
    </w:p>
    <w:p w14:paraId="6B8EB168" w14:textId="69CD447B" w:rsidR="00930475" w:rsidDel="009804FF" w:rsidRDefault="00930475">
      <w:pPr>
        <w:pStyle w:val="Heading2"/>
        <w:rPr>
          <w:del w:id="999" w:author="Rich Bustamante" w:date="2023-03-10T17:42:00Z"/>
        </w:rPr>
        <w:pPrChange w:id="1000" w:author="Rich Bustamante" w:date="2023-04-06T17:13:00Z">
          <w:pPr/>
        </w:pPrChange>
      </w:pPr>
      <w:del w:id="1001" w:author="Rich Bustamante" w:date="2023-03-10T17:42:00Z">
        <w:r w:rsidDel="009804FF">
          <w:delText>Your whole coding process needs work.</w:delText>
        </w:r>
      </w:del>
    </w:p>
    <w:p w14:paraId="0A920D7C" w14:textId="02C90F09" w:rsidR="003A7EC4" w:rsidDel="009804FF" w:rsidRDefault="003A7EC4">
      <w:pPr>
        <w:pStyle w:val="Heading2"/>
        <w:rPr>
          <w:del w:id="1002" w:author="Rich Bustamante" w:date="2023-03-10T17:42:00Z"/>
        </w:rPr>
        <w:pPrChange w:id="1003" w:author="Rich Bustamante" w:date="2023-04-06T17:13:00Z">
          <w:pPr/>
        </w:pPrChange>
      </w:pPr>
    </w:p>
    <w:p w14:paraId="6E4AD9A6" w14:textId="53FBEB14" w:rsidR="003A7EC4" w:rsidDel="009804FF" w:rsidRDefault="003A7EC4">
      <w:pPr>
        <w:pStyle w:val="Heading2"/>
        <w:rPr>
          <w:del w:id="1004" w:author="Rich Bustamante" w:date="2023-03-10T17:42:00Z"/>
        </w:rPr>
        <w:pPrChange w:id="1005" w:author="Rich Bustamante" w:date="2023-04-06T17:13:00Z">
          <w:pPr>
            <w:pStyle w:val="Heading1"/>
          </w:pPr>
        </w:pPrChange>
      </w:pPr>
      <w:del w:id="1006" w:author="Rich Bustamante" w:date="2023-03-10T17:42:00Z">
        <w:r w:rsidDel="009804FF">
          <w:delText>November 24, 2021</w:delText>
        </w:r>
      </w:del>
    </w:p>
    <w:p w14:paraId="66A8441F" w14:textId="10698669" w:rsidR="003A7EC4" w:rsidDel="009804FF" w:rsidRDefault="003A7EC4">
      <w:pPr>
        <w:pStyle w:val="Heading2"/>
        <w:rPr>
          <w:del w:id="1007" w:author="Rich Bustamante" w:date="2023-03-10T17:42:00Z"/>
        </w:rPr>
        <w:pPrChange w:id="1008" w:author="Rich Bustamante" w:date="2023-04-06T17:13:00Z">
          <w:pPr/>
        </w:pPrChange>
      </w:pPr>
      <w:del w:id="1009" w:author="Rich Bustamante" w:date="2023-03-10T17:42:00Z">
        <w:r w:rsidDel="009804FF">
          <w:delText>It still needs work but I know have a reasonable formatting of the CPU registers.</w:delText>
        </w:r>
      </w:del>
    </w:p>
    <w:p w14:paraId="6675B629" w14:textId="3B561947" w:rsidR="00B3303E" w:rsidDel="009804FF" w:rsidRDefault="00B3303E">
      <w:pPr>
        <w:pStyle w:val="Heading2"/>
        <w:rPr>
          <w:del w:id="1010" w:author="Rich Bustamante" w:date="2023-03-10T17:42:00Z"/>
        </w:rPr>
        <w:pPrChange w:id="1011" w:author="Rich Bustamante" w:date="2023-04-06T17:13:00Z">
          <w:pPr/>
        </w:pPrChange>
      </w:pPr>
    </w:p>
    <w:p w14:paraId="6844F62E" w14:textId="3C6FAC5A" w:rsidR="00B3303E" w:rsidDel="009804FF" w:rsidRDefault="00B3303E">
      <w:pPr>
        <w:pStyle w:val="Heading2"/>
        <w:rPr>
          <w:del w:id="1012" w:author="Rich Bustamante" w:date="2023-03-10T17:42:00Z"/>
        </w:rPr>
        <w:pPrChange w:id="1013" w:author="Rich Bustamante" w:date="2023-04-06T17:13:00Z">
          <w:pPr/>
        </w:pPrChange>
      </w:pPr>
      <w:del w:id="1014" w:author="Rich Bustamante" w:date="2023-03-10T17:42:00Z">
        <w:r w:rsidDel="009804FF">
          <w:delText>$$$ In the middle of building a 'base adjuster'</w:delText>
        </w:r>
      </w:del>
    </w:p>
    <w:p w14:paraId="44C51182" w14:textId="2333D888" w:rsidR="00C60533" w:rsidDel="009804FF" w:rsidRDefault="00C60533">
      <w:pPr>
        <w:pStyle w:val="Heading2"/>
        <w:rPr>
          <w:del w:id="1015" w:author="Rich Bustamante" w:date="2023-03-10T17:42:00Z"/>
        </w:rPr>
        <w:pPrChange w:id="1016" w:author="Rich Bustamante" w:date="2023-04-06T17:13:00Z">
          <w:pPr/>
        </w:pPrChange>
      </w:pPr>
    </w:p>
    <w:p w14:paraId="6E8E0E04" w14:textId="732C16B1" w:rsidR="00C60533" w:rsidDel="009804FF" w:rsidRDefault="00C60533">
      <w:pPr>
        <w:pStyle w:val="Heading2"/>
        <w:rPr>
          <w:del w:id="1017" w:author="Rich Bustamante" w:date="2023-03-10T17:42:00Z"/>
        </w:rPr>
        <w:pPrChange w:id="1018" w:author="Rich Bustamante" w:date="2023-04-06T17:13:00Z">
          <w:pPr>
            <w:pStyle w:val="Heading1"/>
          </w:pPr>
        </w:pPrChange>
      </w:pPr>
      <w:del w:id="1019" w:author="Rich Bustamante" w:date="2023-03-10T17:42:00Z">
        <w:r w:rsidDel="009804FF">
          <w:delText>November 25, 2021</w:delText>
        </w:r>
      </w:del>
    </w:p>
    <w:p w14:paraId="6CE33C00" w14:textId="53D52D62" w:rsidR="00C60533" w:rsidDel="009804FF" w:rsidRDefault="00C60533">
      <w:pPr>
        <w:pStyle w:val="Heading2"/>
        <w:rPr>
          <w:del w:id="1020" w:author="Rich Bustamante" w:date="2023-03-10T17:42:00Z"/>
        </w:rPr>
        <w:pPrChange w:id="1021" w:author="Rich Bustamante" w:date="2023-04-06T17:13:00Z">
          <w:pPr>
            <w:pStyle w:val="ListParagraph"/>
            <w:numPr>
              <w:numId w:val="16"/>
            </w:numPr>
            <w:ind w:hanging="360"/>
          </w:pPr>
        </w:pPrChange>
      </w:pPr>
      <w:del w:id="1022" w:author="Rich Bustamante" w:date="2023-03-10T17:42:00Z">
        <w:r w:rsidDel="009804FF">
          <w:delText xml:space="preserve">Wasted a good amount of time because </w:delText>
        </w:r>
        <w:r w:rsidR="007A28CF" w:rsidDel="009804FF">
          <w:delText xml:space="preserve">HTML onclick() can't reference inside of </w:delText>
        </w:r>
        <w:r w:rsidR="00895E71" w:rsidRPr="00895E71" w:rsidDel="009804FF">
          <w:delText>&lt;script type="module"&gt;</w:delText>
        </w:r>
      </w:del>
    </w:p>
    <w:p w14:paraId="6AC1A0B5" w14:textId="526136F9" w:rsidR="00D30BE4" w:rsidDel="009804FF" w:rsidRDefault="00D30BE4">
      <w:pPr>
        <w:pStyle w:val="Heading2"/>
        <w:rPr>
          <w:del w:id="1023" w:author="Rich Bustamante" w:date="2023-03-10T17:42:00Z"/>
        </w:rPr>
        <w:pPrChange w:id="1024" w:author="Rich Bustamante" w:date="2023-04-06T17:13:00Z">
          <w:pPr>
            <w:pStyle w:val="ListParagraph"/>
            <w:numPr>
              <w:numId w:val="16"/>
            </w:numPr>
            <w:ind w:hanging="360"/>
          </w:pPr>
        </w:pPrChange>
      </w:pPr>
      <w:del w:id="1025" w:author="Rich Bustamante" w:date="2023-03-10T17:42:00Z">
        <w:r w:rsidDel="009804FF">
          <w:delText>Have debug display almost where I want it.</w:delText>
        </w:r>
      </w:del>
    </w:p>
    <w:p w14:paraId="3EFF446A" w14:textId="2B0405B0" w:rsidR="0008614B" w:rsidDel="009804FF" w:rsidRDefault="00C63CAB">
      <w:pPr>
        <w:pStyle w:val="Heading2"/>
        <w:rPr>
          <w:del w:id="1026" w:author="Rich Bustamante" w:date="2023-03-10T17:42:00Z"/>
        </w:rPr>
        <w:pPrChange w:id="1027" w:author="Rich Bustamante" w:date="2023-04-06T17:13:00Z">
          <w:pPr>
            <w:pStyle w:val="Heading1"/>
          </w:pPr>
        </w:pPrChange>
      </w:pPr>
      <w:del w:id="1028" w:author="Rich Bustamante" w:date="2023-03-10T17:42:00Z">
        <w:r w:rsidDel="009804FF">
          <w:delText>November 26, 2021</w:delText>
        </w:r>
      </w:del>
    </w:p>
    <w:p w14:paraId="198110ED" w14:textId="439107C7" w:rsidR="00C63CAB" w:rsidDel="009804FF" w:rsidRDefault="00A94446">
      <w:pPr>
        <w:pStyle w:val="Heading2"/>
        <w:rPr>
          <w:del w:id="1029" w:author="Rich Bustamante" w:date="2023-03-10T17:42:00Z"/>
        </w:rPr>
        <w:pPrChange w:id="1030" w:author="Rich Bustamante" w:date="2023-04-06T17:13:00Z">
          <w:pPr>
            <w:pStyle w:val="ListParagraph"/>
            <w:numPr>
              <w:numId w:val="17"/>
            </w:numPr>
            <w:ind w:hanging="360"/>
          </w:pPr>
        </w:pPrChange>
      </w:pPr>
      <w:del w:id="1031" w:author="Rich Bustamante" w:date="2023-03-10T17:42:00Z">
        <w:r w:rsidDel="009804FF">
          <w:delText xml:space="preserve">Trying to format header of tables with vertically oriented text. </w:delText>
        </w:r>
      </w:del>
    </w:p>
    <w:p w14:paraId="482641F8" w14:textId="27926500" w:rsidR="00A94446" w:rsidDel="009804FF" w:rsidRDefault="00442895">
      <w:pPr>
        <w:pStyle w:val="Heading2"/>
        <w:rPr>
          <w:del w:id="1032" w:author="Rich Bustamante" w:date="2023-03-10T17:42:00Z"/>
        </w:rPr>
        <w:pPrChange w:id="1033" w:author="Rich Bustamante" w:date="2023-04-06T17:13:00Z">
          <w:pPr>
            <w:pStyle w:val="ListParagraph"/>
            <w:numPr>
              <w:numId w:val="17"/>
            </w:numPr>
            <w:ind w:hanging="360"/>
          </w:pPr>
        </w:pPrChange>
      </w:pPr>
      <w:del w:id="1034" w:author="Rich Bustamante" w:date="2023-03-10T17:42:00Z">
        <w:r w:rsidDel="009804FF">
          <w:delText>H</w:delText>
        </w:r>
        <w:r w:rsidR="00250254" w:rsidDel="009804FF">
          <w:delText>ere are some "how to" notes:</w:delText>
        </w:r>
      </w:del>
    </w:p>
    <w:p w14:paraId="35D18CC2" w14:textId="4F7EE268" w:rsidR="00D30BE4" w:rsidRPr="00774614" w:rsidDel="009804FF" w:rsidRDefault="00636761">
      <w:pPr>
        <w:pStyle w:val="Heading2"/>
        <w:rPr>
          <w:del w:id="1035" w:author="Rich Bustamante" w:date="2023-03-10T17:42:00Z"/>
          <w:rStyle w:val="codeChar"/>
          <w:rFonts w:asciiTheme="minorHAnsi" w:hAnsiTheme="minorHAnsi"/>
          <w:color w:val="auto"/>
          <w:szCs w:val="22"/>
          <w:shd w:val="clear" w:color="auto" w:fill="auto"/>
          <w:lang w:eastAsia="en-US"/>
        </w:rPr>
        <w:pPrChange w:id="1036" w:author="Rich Bustamante" w:date="2023-04-06T17:13:00Z">
          <w:pPr>
            <w:pStyle w:val="ListParagraph"/>
            <w:numPr>
              <w:ilvl w:val="1"/>
              <w:numId w:val="17"/>
            </w:numPr>
            <w:ind w:left="1440" w:hanging="360"/>
          </w:pPr>
        </w:pPrChange>
      </w:pPr>
      <w:del w:id="1037" w:author="Rich Bustamante" w:date="2023-03-10T17:42:00Z">
        <w:r w:rsidDel="009804FF">
          <w:delText>The formatting to apply is</w:delText>
        </w:r>
        <w:r w:rsidR="00FF6E64" w:rsidDel="009804FF">
          <w:delText xml:space="preserve"> </w:delText>
        </w:r>
        <w:r w:rsidR="00FF6E64" w:rsidRPr="00774614" w:rsidDel="009804FF">
          <w:rPr>
            <w:rStyle w:val="codeChar"/>
          </w:rPr>
          <w:delText>td.style.writingMode = "vertical-rl</w:delText>
        </w:r>
      </w:del>
    </w:p>
    <w:p w14:paraId="3B5C2B93" w14:textId="7603C4AB" w:rsidR="00774614" w:rsidDel="009804FF" w:rsidRDefault="00774614">
      <w:pPr>
        <w:pStyle w:val="Heading2"/>
        <w:rPr>
          <w:del w:id="1038" w:author="Rich Bustamante" w:date="2023-03-10T17:42:00Z"/>
        </w:rPr>
        <w:pPrChange w:id="1039" w:author="Rich Bustamante" w:date="2023-04-06T17:13:00Z">
          <w:pPr>
            <w:pStyle w:val="ListParagraph"/>
            <w:numPr>
              <w:ilvl w:val="1"/>
              <w:numId w:val="17"/>
            </w:numPr>
            <w:ind w:left="1440" w:hanging="360"/>
          </w:pPr>
        </w:pPrChange>
      </w:pPr>
      <w:del w:id="1040" w:author="Rich Bustamante" w:date="2023-03-10T17:42:00Z">
        <w:r w:rsidDel="009804FF">
          <w:delText>It has to be applied to the td element, not tr</w:delText>
        </w:r>
      </w:del>
    </w:p>
    <w:p w14:paraId="735BB0DF" w14:textId="5EB89AD9" w:rsidR="00BB1522" w:rsidDel="009804FF" w:rsidRDefault="00BB1522">
      <w:pPr>
        <w:pStyle w:val="Heading2"/>
        <w:rPr>
          <w:del w:id="1041" w:author="Rich Bustamante" w:date="2023-03-10T17:42:00Z"/>
        </w:rPr>
        <w:pPrChange w:id="1042" w:author="Rich Bustamante" w:date="2023-04-06T17:13:00Z">
          <w:pPr>
            <w:pStyle w:val="ListParagraph"/>
            <w:numPr>
              <w:numId w:val="17"/>
            </w:numPr>
            <w:ind w:hanging="360"/>
          </w:pPr>
        </w:pPrChange>
      </w:pPr>
      <w:del w:id="1043" w:author="Rich Bustamante" w:date="2023-03-10T17:42:00Z">
        <w:r w:rsidDel="009804FF">
          <w:delText>Yay! I have a register display that looks decent.</w:delText>
        </w:r>
      </w:del>
    </w:p>
    <w:p w14:paraId="476489C0" w14:textId="4882E243" w:rsidR="00774614" w:rsidDel="009804FF" w:rsidRDefault="008865BF">
      <w:pPr>
        <w:pStyle w:val="Heading2"/>
        <w:rPr>
          <w:del w:id="1044" w:author="Rich Bustamante" w:date="2023-03-10T17:42:00Z"/>
        </w:rPr>
      </w:pPr>
      <w:del w:id="1045" w:author="Rich Bustamante" w:date="2023-03-10T17:42:00Z">
        <w:r w:rsidDel="009804FF">
          <w:delText>Next Step - Use source code for debug display</w:delText>
        </w:r>
      </w:del>
    </w:p>
    <w:p w14:paraId="66EAB9ED" w14:textId="08D0DA3F" w:rsidR="008865BF" w:rsidDel="009804FF" w:rsidRDefault="00563D98">
      <w:pPr>
        <w:pStyle w:val="Heading2"/>
        <w:rPr>
          <w:del w:id="1046" w:author="Rich Bustamante" w:date="2023-03-10T17:42:00Z"/>
        </w:rPr>
        <w:pPrChange w:id="1047" w:author="Rich Bustamante" w:date="2023-04-06T17:13:00Z">
          <w:pPr>
            <w:pStyle w:val="ListParagraph"/>
            <w:numPr>
              <w:numId w:val="18"/>
            </w:numPr>
            <w:ind w:hanging="360"/>
          </w:pPr>
        </w:pPrChange>
      </w:pPr>
      <w:del w:id="1048" w:author="Rich Bustamante" w:date="2023-03-10T17:42:00Z">
        <w:r w:rsidDel="009804FF">
          <w:delText>Display source code in PlayAtari window.</w:delText>
        </w:r>
      </w:del>
    </w:p>
    <w:p w14:paraId="7CD7A288" w14:textId="7C48D807" w:rsidR="00563D98" w:rsidDel="009804FF" w:rsidRDefault="00563D98">
      <w:pPr>
        <w:pStyle w:val="Heading2"/>
        <w:rPr>
          <w:del w:id="1049" w:author="Rich Bustamante" w:date="2023-03-10T17:42:00Z"/>
        </w:rPr>
        <w:pPrChange w:id="1050" w:author="Rich Bustamante" w:date="2023-04-06T17:13:00Z">
          <w:pPr>
            <w:pStyle w:val="ListParagraph"/>
            <w:numPr>
              <w:numId w:val="18"/>
            </w:numPr>
            <w:ind w:hanging="360"/>
          </w:pPr>
        </w:pPrChange>
      </w:pPr>
      <w:del w:id="1051" w:author="Rich Bustamante" w:date="2023-03-10T17:42:00Z">
        <w:r w:rsidDel="009804FF">
          <w:delText>Add gutters for:</w:delText>
        </w:r>
      </w:del>
    </w:p>
    <w:p w14:paraId="5961FD87" w14:textId="623E4362" w:rsidR="00563D98" w:rsidDel="009804FF" w:rsidRDefault="00563D98">
      <w:pPr>
        <w:pStyle w:val="Heading2"/>
        <w:rPr>
          <w:del w:id="1052" w:author="Rich Bustamante" w:date="2023-03-10T17:42:00Z"/>
        </w:rPr>
        <w:pPrChange w:id="1053" w:author="Rich Bustamante" w:date="2023-04-06T17:13:00Z">
          <w:pPr>
            <w:pStyle w:val="ListParagraph"/>
            <w:numPr>
              <w:ilvl w:val="1"/>
              <w:numId w:val="18"/>
            </w:numPr>
            <w:ind w:left="1440" w:hanging="360"/>
          </w:pPr>
        </w:pPrChange>
      </w:pPr>
      <w:del w:id="1054" w:author="Rich Bustamante" w:date="2023-03-10T17:42:00Z">
        <w:r w:rsidDel="009804FF">
          <w:delText>Code address</w:delText>
        </w:r>
        <w:r w:rsidR="00D57356" w:rsidDel="009804FF">
          <w:delText xml:space="preserve"> (AKA offset)</w:delText>
        </w:r>
      </w:del>
    </w:p>
    <w:p w14:paraId="6335E092" w14:textId="2526BA2F" w:rsidR="00D57356" w:rsidDel="009804FF" w:rsidRDefault="00D57356">
      <w:pPr>
        <w:pStyle w:val="Heading2"/>
        <w:rPr>
          <w:del w:id="1055" w:author="Rich Bustamante" w:date="2023-03-10T17:42:00Z"/>
        </w:rPr>
        <w:pPrChange w:id="1056" w:author="Rich Bustamante" w:date="2023-04-06T17:13:00Z">
          <w:pPr>
            <w:pStyle w:val="ListParagraph"/>
            <w:numPr>
              <w:ilvl w:val="1"/>
              <w:numId w:val="18"/>
            </w:numPr>
            <w:ind w:left="1440" w:hanging="360"/>
          </w:pPr>
        </w:pPrChange>
      </w:pPr>
      <w:del w:id="1057" w:author="Rich Bustamante" w:date="2023-03-10T17:42:00Z">
        <w:r w:rsidDel="009804FF">
          <w:delText>Code bytes</w:delText>
        </w:r>
      </w:del>
    </w:p>
    <w:p w14:paraId="3CDCCE9A" w14:textId="42CEB5EA" w:rsidR="00D57356" w:rsidDel="009804FF" w:rsidRDefault="00782013">
      <w:pPr>
        <w:pStyle w:val="Heading2"/>
        <w:rPr>
          <w:del w:id="1058" w:author="Rich Bustamante" w:date="2023-03-10T17:42:00Z"/>
        </w:rPr>
        <w:pPrChange w:id="1059" w:author="Rich Bustamante" w:date="2023-04-06T17:13:00Z">
          <w:pPr>
            <w:pStyle w:val="ListParagraph"/>
            <w:numPr>
              <w:numId w:val="18"/>
            </w:numPr>
            <w:ind w:hanging="360"/>
          </w:pPr>
        </w:pPrChange>
      </w:pPr>
      <w:del w:id="1060" w:author="Rich Bustamante" w:date="2023-03-10T17:42:00Z">
        <w:r w:rsidDel="009804FF">
          <w:delText>Parse the listing and use parsed line numbers to map addresses to the listing.</w:delText>
        </w:r>
      </w:del>
    </w:p>
    <w:p w14:paraId="7E900D48" w14:textId="0F259BD1" w:rsidR="00D57356" w:rsidRPr="008865BF" w:rsidDel="009804FF" w:rsidRDefault="00D57356">
      <w:pPr>
        <w:pStyle w:val="Heading2"/>
        <w:rPr>
          <w:del w:id="1061" w:author="Rich Bustamante" w:date="2023-03-10T17:42:00Z"/>
        </w:rPr>
        <w:pPrChange w:id="1062" w:author="Rich Bustamante" w:date="2023-04-06T17:13:00Z">
          <w:pPr/>
        </w:pPrChange>
      </w:pPr>
    </w:p>
    <w:p w14:paraId="59938543" w14:textId="30D7512E" w:rsidR="008865BF" w:rsidRPr="008865BF" w:rsidDel="009804FF" w:rsidRDefault="008865BF">
      <w:pPr>
        <w:pStyle w:val="Heading2"/>
        <w:rPr>
          <w:del w:id="1063" w:author="Rich Bustamante" w:date="2023-03-10T17:42:00Z"/>
        </w:rPr>
        <w:pPrChange w:id="1064" w:author="Rich Bustamante" w:date="2023-04-06T17:13:00Z">
          <w:pPr/>
        </w:pPrChange>
      </w:pPr>
    </w:p>
    <w:p w14:paraId="02BC53C2" w14:textId="1E3B1373" w:rsidR="009A4DF1" w:rsidDel="009804FF" w:rsidRDefault="009A4DF1">
      <w:pPr>
        <w:pStyle w:val="Heading2"/>
        <w:rPr>
          <w:del w:id="1065" w:author="Rich Bustamante" w:date="2023-03-10T17:42:00Z"/>
        </w:rPr>
        <w:pPrChange w:id="1066" w:author="Rich Bustamante" w:date="2023-04-06T17:13:00Z">
          <w:pPr>
            <w:pStyle w:val="Heading1"/>
          </w:pPr>
        </w:pPrChange>
      </w:pPr>
      <w:del w:id="1067" w:author="Rich Bustamante" w:date="2023-03-10T17:42:00Z">
        <w:r w:rsidDel="009804FF">
          <w:delText>November 29, 2021</w:delText>
        </w:r>
      </w:del>
    </w:p>
    <w:p w14:paraId="316678F4" w14:textId="5B65E0E4" w:rsidR="00A65045" w:rsidDel="009804FF" w:rsidRDefault="00A65045">
      <w:pPr>
        <w:pStyle w:val="Heading2"/>
        <w:rPr>
          <w:del w:id="1068" w:author="Rich Bustamante" w:date="2023-03-10T17:42:00Z"/>
          <w:b/>
          <w:bCs/>
          <w:sz w:val="48"/>
          <w:szCs w:val="48"/>
          <w:u w:val="single"/>
        </w:rPr>
        <w:pPrChange w:id="1069" w:author="Rich Bustamante" w:date="2023-04-06T17:13:00Z">
          <w:pPr/>
        </w:pPrChange>
      </w:pPr>
    </w:p>
    <w:p w14:paraId="01EF0A1B" w14:textId="12857F63" w:rsidR="00A65045" w:rsidRPr="00CE790B" w:rsidDel="009804FF" w:rsidRDefault="00A65045">
      <w:pPr>
        <w:pStyle w:val="Heading2"/>
        <w:rPr>
          <w:del w:id="1070" w:author="Rich Bustamante" w:date="2023-03-10T17:42:00Z"/>
          <w:szCs w:val="24"/>
        </w:rPr>
        <w:pPrChange w:id="1071" w:author="Rich Bustamante" w:date="2023-04-06T17:13:00Z">
          <w:pPr/>
        </w:pPrChange>
      </w:pPr>
      <w:del w:id="1072" w:author="Rich Bustamante" w:date="2023-03-10T17:42:00Z">
        <w:r w:rsidRPr="00CE790B" w:rsidDel="009804FF">
          <w:rPr>
            <w:szCs w:val="24"/>
          </w:rPr>
          <w:delText>Working on "9</w:delText>
        </w:r>
        <w:r w:rsidRPr="00CE790B" w:rsidDel="009804FF">
          <w:rPr>
            <w:szCs w:val="24"/>
          </w:rPr>
          <w:tab/>
          <w:delText>Listing Display" in 8bitsand1byte.docx</w:delText>
        </w:r>
      </w:del>
    </w:p>
    <w:p w14:paraId="025B4191" w14:textId="2674AFBD" w:rsidR="00A65045" w:rsidDel="009804FF" w:rsidRDefault="00A65045">
      <w:pPr>
        <w:pStyle w:val="Heading2"/>
        <w:rPr>
          <w:del w:id="1073" w:author="Rich Bustamante" w:date="2023-03-10T17:42:00Z"/>
        </w:rPr>
        <w:pPrChange w:id="1074" w:author="Rich Bustamante" w:date="2023-04-06T17:13:00Z">
          <w:pPr/>
        </w:pPrChange>
      </w:pPr>
    </w:p>
    <w:p w14:paraId="63D54E23" w14:textId="7C2891C8" w:rsidR="00F429EA" w:rsidDel="009804FF" w:rsidRDefault="00F429EA">
      <w:pPr>
        <w:pStyle w:val="Heading2"/>
        <w:rPr>
          <w:del w:id="1075" w:author="Rich Bustamante" w:date="2023-03-10T17:42:00Z"/>
        </w:rPr>
        <w:pPrChange w:id="1076" w:author="Rich Bustamante" w:date="2023-04-06T17:13:00Z">
          <w:pPr>
            <w:pStyle w:val="Heading1"/>
          </w:pPr>
        </w:pPrChange>
      </w:pPr>
      <w:del w:id="1077" w:author="Rich Bustamante" w:date="2023-03-10T17:42:00Z">
        <w:r w:rsidDel="009804FF">
          <w:delText>December 1, 2021</w:delText>
        </w:r>
      </w:del>
    </w:p>
    <w:p w14:paraId="4E086328" w14:textId="667169D3" w:rsidR="00FD5F76" w:rsidDel="009804FF" w:rsidRDefault="007A0369">
      <w:pPr>
        <w:pStyle w:val="Heading2"/>
        <w:rPr>
          <w:del w:id="1078" w:author="Rich Bustamante" w:date="2023-03-10T17:42:00Z"/>
        </w:rPr>
        <w:pPrChange w:id="1079" w:author="Rich Bustamante" w:date="2023-04-06T17:13:00Z">
          <w:pPr/>
        </w:pPrChange>
      </w:pPr>
      <w:del w:id="1080" w:author="Rich Bustamante" w:date="2023-03-10T17:42:00Z">
        <w:r w:rsidDel="009804FF">
          <w:delText xml:space="preserve">I'm somewhat stuck on </w:delText>
        </w:r>
        <w:r w:rsidR="0043697F" w:rsidDel="009804FF">
          <w:delText xml:space="preserve">handling the differences between </w:delText>
        </w:r>
        <w:r w:rsidR="0086156C" w:rsidDel="009804FF">
          <w:delText xml:space="preserve">different versions of </w:delText>
        </w:r>
        <w:r w:rsidR="00B11B44" w:rsidDel="009804FF">
          <w:delText>DASM</w:delText>
        </w:r>
        <w:r w:rsidR="002438A1" w:rsidDel="009804FF">
          <w:delText xml:space="preserve">'s treatment </w:delText>
        </w:r>
        <w:r w:rsidR="00DD43C0" w:rsidDel="009804FF">
          <w:delText>of listing</w:delText>
        </w:r>
        <w:r w:rsidR="0043697F" w:rsidDel="009804FF">
          <w:delText xml:space="preserve"> files. The latest version of DASM.JS </w:delText>
        </w:r>
        <w:r w:rsidR="0009323D" w:rsidDel="009804FF">
          <w:delText>has removed needed information from the listing file.</w:delText>
        </w:r>
      </w:del>
    </w:p>
    <w:p w14:paraId="735D3A69" w14:textId="27F59F37" w:rsidR="00B12698" w:rsidDel="009804FF" w:rsidRDefault="00B12698">
      <w:pPr>
        <w:pStyle w:val="Heading2"/>
        <w:rPr>
          <w:del w:id="1081" w:author="Rich Bustamante" w:date="2023-03-10T17:42:00Z"/>
        </w:rPr>
        <w:pPrChange w:id="1082" w:author="Rich Bustamante" w:date="2023-04-06T17:13:00Z">
          <w:pPr/>
        </w:pPrChange>
      </w:pPr>
    </w:p>
    <w:p w14:paraId="675A13EF" w14:textId="6A48BE49" w:rsidR="00B12698" w:rsidDel="009804FF" w:rsidRDefault="00B12698">
      <w:pPr>
        <w:pStyle w:val="Heading2"/>
        <w:rPr>
          <w:del w:id="1083" w:author="Rich Bustamante" w:date="2023-03-10T17:42:00Z"/>
        </w:rPr>
        <w:pPrChange w:id="1084" w:author="Rich Bustamante" w:date="2023-04-06T17:13:00Z">
          <w:pPr>
            <w:pStyle w:val="Heading1"/>
          </w:pPr>
        </w:pPrChange>
      </w:pPr>
      <w:del w:id="1085" w:author="Rich Bustamante" w:date="2023-03-10T17:42:00Z">
        <w:r w:rsidDel="009804FF">
          <w:delText>December 4, 2021</w:delText>
        </w:r>
      </w:del>
    </w:p>
    <w:p w14:paraId="1AA16D49" w14:textId="6D92E6B2" w:rsidR="00B12698" w:rsidDel="009804FF" w:rsidRDefault="00B12698">
      <w:pPr>
        <w:pStyle w:val="Heading2"/>
        <w:rPr>
          <w:del w:id="1086" w:author="Rich Bustamante" w:date="2023-03-10T17:42:00Z"/>
        </w:rPr>
        <w:pPrChange w:id="1087" w:author="Rich Bustamante" w:date="2023-04-06T17:13:00Z">
          <w:pPr/>
        </w:pPrChange>
      </w:pPr>
      <w:del w:id="1088" w:author="Rich Bustamante" w:date="2023-03-10T17:42:00Z">
        <w:r w:rsidDel="009804FF">
          <w:delText xml:space="preserve">After struggling with it for some days, I've given up on the idea </w:delText>
        </w:r>
        <w:r w:rsidR="00BA6D07" w:rsidDel="009804FF">
          <w:delText xml:space="preserve">used in 8BWS to display object code </w:delText>
        </w:r>
        <w:r w:rsidR="000B6B18" w:rsidDel="009804FF">
          <w:delText xml:space="preserve">in the editor gutters. The new version of DASM makes this hard and even if I </w:delText>
        </w:r>
        <w:r w:rsidR="00021C31" w:rsidDel="009804FF">
          <w:delText xml:space="preserve">could duplicate it, there are cases it doesn't handle. My new idea </w:delText>
        </w:r>
        <w:r w:rsidR="00F77559" w:rsidDel="009804FF">
          <w:delText>is uses tabs to separate the</w:delText>
        </w:r>
        <w:r w:rsidR="000117D2" w:rsidDel="009804FF">
          <w:delText xml:space="preserve"> source editor and listing/debug experience.</w:delText>
        </w:r>
      </w:del>
    </w:p>
    <w:p w14:paraId="3C5FF707" w14:textId="37A92ECE" w:rsidR="000117D2" w:rsidDel="009804FF" w:rsidRDefault="000117D2">
      <w:pPr>
        <w:pStyle w:val="Heading2"/>
        <w:rPr>
          <w:del w:id="1089" w:author="Rich Bustamante" w:date="2023-03-10T17:42:00Z"/>
        </w:rPr>
        <w:pPrChange w:id="1090" w:author="Rich Bustamante" w:date="2023-04-06T17:13:00Z">
          <w:pPr/>
        </w:pPrChange>
      </w:pPr>
    </w:p>
    <w:p w14:paraId="0972F91B" w14:textId="304EE271" w:rsidR="000117D2" w:rsidDel="009804FF" w:rsidRDefault="00461331">
      <w:pPr>
        <w:pStyle w:val="Heading2"/>
        <w:rPr>
          <w:del w:id="1091" w:author="Rich Bustamante" w:date="2023-03-10T17:42:00Z"/>
        </w:rPr>
        <w:pPrChange w:id="1092" w:author="Rich Bustamante" w:date="2023-04-06T17:13:00Z">
          <w:pPr/>
        </w:pPrChange>
      </w:pPr>
      <w:del w:id="1093" w:author="Rich Bustamante" w:date="2023-03-10T17:42:00Z">
        <w:r w:rsidDel="009804FF">
          <w:delText xml:space="preserve">Working with tabs in javascript: </w:delText>
        </w:r>
        <w:r w:rsidR="004024AD" w:rsidDel="009804FF">
          <w:delText xml:space="preserve"> </w:delText>
        </w:r>
        <w:r w:rsidDel="009804FF">
          <w:fldChar w:fldCharType="begin"/>
        </w:r>
        <w:r w:rsidDel="009804FF">
          <w:delInstrText>HYPERLINK "https://www.tutorialrepublic.com/twitter-bootstrap-tutorial/bootstrap-tabs.php"</w:delInstrText>
        </w:r>
        <w:r w:rsidDel="009804FF">
          <w:fldChar w:fldCharType="separate"/>
        </w:r>
        <w:r w:rsidR="004024AD" w:rsidRPr="00106974" w:rsidDel="009804FF">
          <w:rPr>
            <w:rStyle w:val="Hyperlink"/>
          </w:rPr>
          <w:delText>https://www.tutorialrepublic.com/twitter-bootstrap-tutorial/bootstrap-tabs.php</w:delText>
        </w:r>
        <w:r w:rsidDel="009804FF">
          <w:rPr>
            <w:rStyle w:val="Hyperlink"/>
            <w:sz w:val="32"/>
            <w:szCs w:val="32"/>
          </w:rPr>
          <w:fldChar w:fldCharType="end"/>
        </w:r>
      </w:del>
    </w:p>
    <w:p w14:paraId="7BD03486" w14:textId="5D51DCBF" w:rsidR="00461331" w:rsidDel="009804FF" w:rsidRDefault="00461331">
      <w:pPr>
        <w:pStyle w:val="Heading2"/>
        <w:rPr>
          <w:del w:id="1094" w:author="Rich Bustamante" w:date="2023-03-10T17:42:00Z"/>
        </w:rPr>
        <w:pPrChange w:id="1095" w:author="Rich Bustamante" w:date="2023-04-06T17:13:00Z">
          <w:pPr/>
        </w:pPrChange>
      </w:pPr>
    </w:p>
    <w:p w14:paraId="6B4FC1A2" w14:textId="4583196D" w:rsidR="00461331" w:rsidDel="009804FF" w:rsidRDefault="007E2E4D">
      <w:pPr>
        <w:pStyle w:val="Heading2"/>
        <w:rPr>
          <w:del w:id="1096" w:author="Rich Bustamante" w:date="2023-03-10T17:42:00Z"/>
        </w:rPr>
        <w:pPrChange w:id="1097" w:author="Rich Bustamante" w:date="2023-04-06T17:13:00Z">
          <w:pPr>
            <w:pStyle w:val="ListParagraph"/>
            <w:numPr>
              <w:numId w:val="20"/>
            </w:numPr>
            <w:ind w:hanging="360"/>
          </w:pPr>
        </w:pPrChange>
      </w:pPr>
      <w:del w:id="1098" w:author="Rich Bustamante" w:date="2023-03-10T17:42:00Z">
        <w:r w:rsidDel="009804FF">
          <w:delText>I have a tabbed interface in place but it is not working correctly</w:delText>
        </w:r>
        <w:r w:rsidR="0082418D" w:rsidDel="009804FF">
          <w:delText>:</w:delText>
        </w:r>
      </w:del>
    </w:p>
    <w:p w14:paraId="34726B5F" w14:textId="5186B7A0" w:rsidR="0082418D" w:rsidDel="009804FF" w:rsidRDefault="0082418D">
      <w:pPr>
        <w:pStyle w:val="Heading2"/>
        <w:rPr>
          <w:del w:id="1099" w:author="Rich Bustamante" w:date="2023-03-10T17:42:00Z"/>
        </w:rPr>
        <w:pPrChange w:id="1100" w:author="Rich Bustamante" w:date="2023-04-06T17:1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del w:id="1101" w:author="Rich Bustamante" w:date="2023-03-10T17:42:00Z">
        <w:r w:rsidDel="009804FF">
          <w:delText xml:space="preserve">The listing does not show without clicking on the </w:delText>
        </w:r>
        <w:r w:rsidR="00872102" w:rsidDel="009804FF">
          <w:delText>textarea.</w:delText>
        </w:r>
      </w:del>
    </w:p>
    <w:p w14:paraId="066BAF61" w14:textId="72BEE921" w:rsidR="004024AD" w:rsidRPr="008A0593" w:rsidDel="009804FF" w:rsidRDefault="004024AD">
      <w:pPr>
        <w:pStyle w:val="Heading2"/>
        <w:rPr>
          <w:del w:id="1102" w:author="Rich Bustamante" w:date="2023-03-10T17:42:00Z"/>
          <w:strike/>
        </w:rPr>
        <w:pPrChange w:id="1103" w:author="Rich Bustamante" w:date="2023-04-06T17:13:00Z">
          <w:pPr>
            <w:pStyle w:val="ListParagraph"/>
            <w:numPr>
              <w:ilvl w:val="2"/>
              <w:numId w:val="20"/>
            </w:numPr>
            <w:ind w:left="2160" w:hanging="360"/>
          </w:pPr>
        </w:pPrChange>
      </w:pPr>
      <w:del w:id="1104" w:author="Rich Bustamante" w:date="2023-03-10T17:42:00Z">
        <w:r w:rsidRPr="008A0593" w:rsidDel="009804FF">
          <w:rPr>
            <w:strike/>
          </w:rPr>
          <w:delText>Fixed by changing debug tab class to "tab-pane active"</w:delText>
        </w:r>
      </w:del>
    </w:p>
    <w:p w14:paraId="60F0B6A6" w14:textId="63ADD7E0" w:rsidR="00872102" w:rsidDel="009804FF" w:rsidRDefault="00872102">
      <w:pPr>
        <w:pStyle w:val="Heading2"/>
        <w:rPr>
          <w:del w:id="1105" w:author="Rich Bustamante" w:date="2023-03-10T17:42:00Z"/>
        </w:rPr>
        <w:pPrChange w:id="1106" w:author="Rich Bustamante" w:date="2023-04-06T17:1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del w:id="1107" w:author="Rich Bustamante" w:date="2023-03-10T17:42:00Z">
        <w:r w:rsidDel="009804FF">
          <w:delText>Breakpoints no longer work</w:delText>
        </w:r>
        <w:r w:rsidR="0061062D" w:rsidDel="009804FF">
          <w:delText>.</w:delText>
        </w:r>
      </w:del>
    </w:p>
    <w:p w14:paraId="4FB59734" w14:textId="280863D0" w:rsidR="008F7026" w:rsidDel="009804FF" w:rsidRDefault="008F7026">
      <w:pPr>
        <w:pStyle w:val="Heading2"/>
        <w:rPr>
          <w:del w:id="1108" w:author="Rich Bustamante" w:date="2023-03-10T17:42:00Z"/>
        </w:rPr>
        <w:pPrChange w:id="1109" w:author="Rich Bustamante" w:date="2023-04-06T17:13:00Z">
          <w:pPr>
            <w:pStyle w:val="ListParagraph"/>
            <w:numPr>
              <w:ilvl w:val="2"/>
              <w:numId w:val="20"/>
            </w:numPr>
            <w:ind w:left="2160" w:hanging="360"/>
          </w:pPr>
        </w:pPrChange>
      </w:pPr>
      <w:del w:id="1110" w:author="Rich Bustamante" w:date="2023-03-10T17:42:00Z">
        <w:r w:rsidDel="009804FF">
          <w:delText xml:space="preserve">Fixed by changing debug tab class to </w:delText>
        </w:r>
        <w:r w:rsidRPr="005767C8" w:rsidDel="009804FF">
          <w:delText>"tab-pane active"</w:delText>
        </w:r>
      </w:del>
    </w:p>
    <w:p w14:paraId="6F2FA808" w14:textId="354A256F" w:rsidR="0061062D" w:rsidDel="009804FF" w:rsidRDefault="0061062D">
      <w:pPr>
        <w:pStyle w:val="Heading2"/>
        <w:rPr>
          <w:del w:id="1111" w:author="Rich Bustamante" w:date="2023-03-10T17:42:00Z"/>
        </w:rPr>
        <w:pPrChange w:id="1112" w:author="Rich Bustamante" w:date="2023-04-06T17:1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del w:id="1113" w:author="Rich Bustamante" w:date="2023-03-10T17:42:00Z">
        <w:r w:rsidDel="009804FF">
          <w:delText>The listing display is wonky with the line number jammed up against the offset.</w:delText>
        </w:r>
      </w:del>
    </w:p>
    <w:p w14:paraId="140BBF86" w14:textId="3F2ED64A" w:rsidR="0061062D" w:rsidRPr="00B12698" w:rsidDel="009804FF" w:rsidRDefault="005767C8">
      <w:pPr>
        <w:pStyle w:val="Heading2"/>
        <w:rPr>
          <w:del w:id="1114" w:author="Rich Bustamante" w:date="2023-03-10T17:42:00Z"/>
        </w:rPr>
        <w:pPrChange w:id="1115" w:author="Rich Bustamante" w:date="2023-04-06T17:13:00Z">
          <w:pPr>
            <w:pStyle w:val="ListParagraph"/>
            <w:numPr>
              <w:ilvl w:val="2"/>
              <w:numId w:val="20"/>
            </w:numPr>
            <w:ind w:left="2160" w:hanging="360"/>
          </w:pPr>
        </w:pPrChange>
      </w:pPr>
      <w:del w:id="1116" w:author="Rich Bustamante" w:date="2023-03-10T17:42:00Z">
        <w:r w:rsidDel="009804FF">
          <w:delText xml:space="preserve">Fixed by changing </w:delText>
        </w:r>
        <w:r w:rsidR="008F7026" w:rsidDel="009804FF">
          <w:delText xml:space="preserve">debug tab </w:delText>
        </w:r>
        <w:r w:rsidDel="009804FF">
          <w:delText xml:space="preserve">class to </w:delText>
        </w:r>
        <w:r w:rsidRPr="005767C8" w:rsidDel="009804FF">
          <w:delText>"tab-pane active"</w:delText>
        </w:r>
      </w:del>
    </w:p>
    <w:p w14:paraId="1D41D9E1" w14:textId="576D4157" w:rsidR="008A0593" w:rsidDel="009804FF" w:rsidRDefault="008A0593">
      <w:pPr>
        <w:pStyle w:val="Heading2"/>
        <w:rPr>
          <w:del w:id="1117" w:author="Rich Bustamante" w:date="2023-03-10T17:42:00Z"/>
        </w:rPr>
        <w:pPrChange w:id="1118" w:author="Rich Bustamante" w:date="2023-04-06T17:13:00Z">
          <w:pPr>
            <w:pStyle w:val="Heading1"/>
          </w:pPr>
        </w:pPrChange>
      </w:pPr>
      <w:del w:id="1119" w:author="Rich Bustamante" w:date="2023-03-10T17:42:00Z">
        <w:r w:rsidDel="009804FF">
          <w:delText>December 7, 2021</w:delText>
        </w:r>
      </w:del>
    </w:p>
    <w:p w14:paraId="2BD039BD" w14:textId="47ABF531" w:rsidR="00605DEB" w:rsidDel="009804FF" w:rsidRDefault="008A0593">
      <w:pPr>
        <w:pStyle w:val="Heading2"/>
        <w:rPr>
          <w:del w:id="1120" w:author="Rich Bustamante" w:date="2023-03-10T17:42:00Z"/>
        </w:rPr>
        <w:pPrChange w:id="1121" w:author="Rich Bustamante" w:date="2023-04-06T17:1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del w:id="1122" w:author="Rich Bustamante" w:date="2023-03-10T17:42:00Z">
        <w:r w:rsidDel="009804FF">
          <w:delText xml:space="preserve">Bug: The listing does not show </w:delText>
        </w:r>
        <w:r w:rsidR="00430D89" w:rsidDel="009804FF">
          <w:delText>after clicking on the Debug tab.</w:delText>
        </w:r>
        <w:r w:rsidR="00605DEB" w:rsidDel="009804FF">
          <w:delText xml:space="preserve"> It only displays after clicking on the textarea.</w:delText>
        </w:r>
      </w:del>
    </w:p>
    <w:p w14:paraId="0A5ECAF1" w14:textId="0D01ABCC" w:rsidR="00430D89" w:rsidDel="009804FF" w:rsidRDefault="000448BA">
      <w:pPr>
        <w:pStyle w:val="Heading2"/>
        <w:rPr>
          <w:del w:id="1123" w:author="Rich Bustamante" w:date="2023-03-10T17:42:00Z"/>
        </w:rPr>
        <w:pPrChange w:id="1124" w:author="Rich Bustamante" w:date="2023-04-06T17:1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del w:id="1125" w:author="Rich Bustamante" w:date="2023-03-10T17:42:00Z">
        <w:r w:rsidDel="009804FF">
          <w:delText xml:space="preserve">Fix: Call </w:delText>
        </w:r>
        <w:r w:rsidR="00872A0B" w:rsidDel="009804FF">
          <w:delText>CodeMirror refresh when tab is clicked.</w:delText>
        </w:r>
      </w:del>
    </w:p>
    <w:p w14:paraId="529BD563" w14:textId="1428712D" w:rsidR="000C4D1D" w:rsidDel="009804FF" w:rsidRDefault="000C4D1D">
      <w:pPr>
        <w:pStyle w:val="Heading2"/>
        <w:rPr>
          <w:del w:id="1126" w:author="Rich Bustamante" w:date="2023-03-10T17:42:00Z"/>
        </w:rPr>
        <w:pPrChange w:id="1127" w:author="Rich Bustamante" w:date="2023-04-06T17:13:00Z">
          <w:pPr/>
        </w:pPrChange>
      </w:pPr>
    </w:p>
    <w:p w14:paraId="09C680F1" w14:textId="53EDC247" w:rsidR="00A9156C" w:rsidDel="009804FF" w:rsidRDefault="00A9156C">
      <w:pPr>
        <w:pStyle w:val="Heading2"/>
        <w:rPr>
          <w:del w:id="1128" w:author="Rich Bustamante" w:date="2023-03-10T17:42:00Z"/>
        </w:rPr>
        <w:pPrChange w:id="1129" w:author="Rich Bustamante" w:date="2023-04-06T17:13:00Z">
          <w:pPr>
            <w:pStyle w:val="Heading1"/>
          </w:pPr>
        </w:pPrChange>
      </w:pPr>
      <w:del w:id="1130" w:author="Rich Bustamante" w:date="2023-03-10T17:42:00Z">
        <w:r w:rsidDel="009804FF">
          <w:delText>December 9, 2021</w:delText>
        </w:r>
      </w:del>
    </w:p>
    <w:p w14:paraId="0499FBD5" w14:textId="15F58E0C" w:rsidR="00A9156C" w:rsidDel="009804FF" w:rsidRDefault="001B11FC">
      <w:pPr>
        <w:pStyle w:val="Heading2"/>
        <w:rPr>
          <w:del w:id="1131" w:author="Rich Bustamante" w:date="2023-03-10T17:42:00Z"/>
        </w:rPr>
        <w:pPrChange w:id="1132" w:author="Rich Bustamante" w:date="2023-04-06T17:13:00Z">
          <w:pPr>
            <w:pStyle w:val="ListParagraph"/>
            <w:numPr>
              <w:numId w:val="20"/>
            </w:numPr>
            <w:ind w:hanging="360"/>
          </w:pPr>
        </w:pPrChange>
      </w:pPr>
      <w:del w:id="1133" w:author="Rich Bustamante" w:date="2023-03-10T17:42:00Z">
        <w:r w:rsidDel="009804FF">
          <w:delText xml:space="preserve">Set up codemirror on </w:delText>
        </w:r>
        <w:r w:rsidR="0070570E" w:rsidDel="009804FF">
          <w:delText>PlayAtari.html.</w:delText>
        </w:r>
      </w:del>
    </w:p>
    <w:p w14:paraId="7FC02A2F" w14:textId="12350A2A" w:rsidR="0070570E" w:rsidRPr="00A9156C" w:rsidDel="009804FF" w:rsidRDefault="0070570E">
      <w:pPr>
        <w:pStyle w:val="Heading2"/>
        <w:rPr>
          <w:del w:id="1134" w:author="Rich Bustamante" w:date="2023-03-10T17:42:00Z"/>
        </w:rPr>
        <w:pPrChange w:id="1135" w:author="Rich Bustamante" w:date="2023-04-06T17:13:00Z">
          <w:pPr>
            <w:pStyle w:val="ListParagraph"/>
            <w:numPr>
              <w:numId w:val="20"/>
            </w:numPr>
            <w:ind w:hanging="360"/>
          </w:pPr>
        </w:pPrChange>
      </w:pPr>
      <w:del w:id="1136" w:author="Rich Bustamante" w:date="2023-03-10T17:42:00Z">
        <w:r w:rsidDel="009804FF">
          <w:delText>I can build and run the beast.</w:delText>
        </w:r>
      </w:del>
    </w:p>
    <w:p w14:paraId="6275C985" w14:textId="2DD571F1" w:rsidR="004C7203" w:rsidDel="009804FF" w:rsidRDefault="004C7203">
      <w:pPr>
        <w:pStyle w:val="Heading2"/>
        <w:rPr>
          <w:del w:id="1137" w:author="Rich Bustamante" w:date="2023-03-10T17:42:00Z"/>
        </w:rPr>
        <w:pPrChange w:id="1138" w:author="Rich Bustamante" w:date="2023-04-06T17:13:00Z">
          <w:pPr>
            <w:pStyle w:val="Heading1"/>
          </w:pPr>
        </w:pPrChange>
      </w:pPr>
      <w:del w:id="1139" w:author="Rich Bustamante" w:date="2023-03-10T17:42:00Z">
        <w:r w:rsidDel="009804FF">
          <w:delText>December 10, 2021</w:delText>
        </w:r>
      </w:del>
    </w:p>
    <w:p w14:paraId="00C35A39" w14:textId="1F430139" w:rsidR="004C7203" w:rsidDel="009804FF" w:rsidRDefault="004C7203">
      <w:pPr>
        <w:pStyle w:val="Heading2"/>
        <w:rPr>
          <w:del w:id="1140" w:author="Rich Bustamante" w:date="2023-03-10T17:42:00Z"/>
        </w:rPr>
        <w:pPrChange w:id="1141" w:author="Rich Bustamante" w:date="2023-04-06T17:13:00Z">
          <w:pPr>
            <w:pStyle w:val="ListParagraph"/>
            <w:numPr>
              <w:numId w:val="21"/>
            </w:numPr>
            <w:ind w:hanging="360"/>
          </w:pPr>
        </w:pPrChange>
      </w:pPr>
      <w:del w:id="1142" w:author="Rich Bustamante" w:date="2023-03-10T17:42:00Z">
        <w:r w:rsidDel="009804FF">
          <w:delText xml:space="preserve">Bug: </w:delText>
        </w:r>
        <w:r w:rsidR="00FE1C71" w:rsidDel="009804FF">
          <w:delText xml:space="preserve"> we now see two instances of the </w:delText>
        </w:r>
        <w:r w:rsidR="005A5D12" w:rsidDel="009804FF">
          <w:delText>listing.</w:delText>
        </w:r>
      </w:del>
    </w:p>
    <w:p w14:paraId="1B903971" w14:textId="5EE482E1" w:rsidR="007D65F5" w:rsidDel="009804FF" w:rsidRDefault="007D65F5">
      <w:pPr>
        <w:pStyle w:val="Heading2"/>
        <w:rPr>
          <w:del w:id="1143" w:author="Rich Bustamante" w:date="2023-03-10T17:42:00Z"/>
        </w:rPr>
        <w:pPrChange w:id="1144" w:author="Rich Bustamante" w:date="2023-04-06T17:13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del w:id="1145" w:author="Rich Bustamante" w:date="2023-03-10T17:42:00Z">
        <w:r w:rsidDel="009804FF">
          <w:delText xml:space="preserve">Fixed by calling </w:delText>
        </w:r>
      </w:del>
    </w:p>
    <w:p w14:paraId="4F0C47A4" w14:textId="1E38B9F4" w:rsidR="00031EB2" w:rsidDel="009804FF" w:rsidRDefault="00031EB2">
      <w:pPr>
        <w:pStyle w:val="Heading2"/>
        <w:rPr>
          <w:del w:id="1146" w:author="Rich Bustamante" w:date="2023-03-10T17:42:00Z"/>
        </w:rPr>
        <w:pPrChange w:id="1147" w:author="Rich Bustamante" w:date="2023-04-06T17:13:00Z">
          <w:pPr>
            <w:pStyle w:val="ListParagraph"/>
            <w:numPr>
              <w:numId w:val="21"/>
            </w:numPr>
            <w:ind w:hanging="360"/>
          </w:pPr>
        </w:pPrChange>
      </w:pPr>
      <w:del w:id="1148" w:author="Rich Bustamante" w:date="2023-03-10T17:42:00Z">
        <w:r w:rsidDel="009804FF">
          <w:delText>Bu</w:delText>
        </w:r>
        <w:r w:rsidR="005C6BDC" w:rsidDel="009804FF">
          <w:delText>g</w:delText>
        </w:r>
        <w:r w:rsidDel="009804FF">
          <w:delText>: the page resets to the initial condition after a short delay.</w:delText>
        </w:r>
      </w:del>
    </w:p>
    <w:p w14:paraId="673A06B5" w14:textId="1C30AD1A" w:rsidR="007642C2" w:rsidDel="009804FF" w:rsidRDefault="007642C2">
      <w:pPr>
        <w:pStyle w:val="Heading2"/>
        <w:rPr>
          <w:del w:id="1149" w:author="Rich Bustamante" w:date="2023-03-10T17:42:00Z"/>
        </w:rPr>
        <w:pPrChange w:id="1150" w:author="Rich Bustamante" w:date="2023-04-06T17:13:00Z">
          <w:pPr>
            <w:pStyle w:val="Heading1"/>
          </w:pPr>
        </w:pPrChange>
      </w:pPr>
      <w:del w:id="1151" w:author="Rich Bustamante" w:date="2023-03-10T17:42:00Z">
        <w:r w:rsidDel="009804FF">
          <w:delText>December 13, 2021</w:delText>
        </w:r>
      </w:del>
    </w:p>
    <w:p w14:paraId="5858DF95" w14:textId="48610F1F" w:rsidR="007642C2" w:rsidDel="009804FF" w:rsidRDefault="007642C2">
      <w:pPr>
        <w:pStyle w:val="Heading2"/>
        <w:rPr>
          <w:del w:id="1152" w:author="Rich Bustamante" w:date="2023-03-10T17:42:00Z"/>
        </w:rPr>
        <w:pPrChange w:id="1153" w:author="Rich Bustamante" w:date="2023-04-06T17:13:00Z">
          <w:pPr/>
        </w:pPrChange>
      </w:pPr>
      <w:del w:id="1154" w:author="Rich Bustamante" w:date="2023-03-10T17:42:00Z">
        <w:r w:rsidDel="009804FF">
          <w:delText xml:space="preserve">I had forgotten about a problem with </w:delText>
        </w:r>
        <w:r w:rsidR="00F260E4" w:rsidDel="009804FF">
          <w:delText>DASM - it can only run twice in the same window. After that, it hangs.</w:delText>
        </w:r>
        <w:r w:rsidR="00862733" w:rsidDel="009804FF">
          <w:delText xml:space="preserve"> That's why I had originally gone for a </w:delText>
        </w:r>
        <w:r w:rsidR="004E1EFD" w:rsidDel="009804FF">
          <w:delText>two-window</w:delText>
        </w:r>
        <w:r w:rsidR="00862733" w:rsidDel="009804FF">
          <w:delText xml:space="preserve"> solution.  Now, I've put some possibly wasted effort into a one</w:delText>
        </w:r>
        <w:r w:rsidR="004E1EFD" w:rsidDel="009804FF">
          <w:delText>-window solution. That being said, I'm trying to fix it with an iFrame. S</w:delText>
        </w:r>
        <w:r w:rsidR="00213A8D" w:rsidDel="009804FF">
          <w:delText>ee $$$ in playAtari.html.</w:delText>
        </w:r>
      </w:del>
    </w:p>
    <w:p w14:paraId="71637451" w14:textId="4E8DFCD1" w:rsidR="00F260E4" w:rsidDel="009804FF" w:rsidRDefault="00F260E4">
      <w:pPr>
        <w:pStyle w:val="Heading2"/>
        <w:rPr>
          <w:del w:id="1155" w:author="Rich Bustamante" w:date="2023-03-10T17:42:00Z"/>
        </w:rPr>
        <w:pPrChange w:id="1156" w:author="Rich Bustamante" w:date="2023-04-06T17:13:00Z">
          <w:pPr/>
        </w:pPrChange>
      </w:pPr>
    </w:p>
    <w:p w14:paraId="4D441E7D" w14:textId="0BBFFBA8" w:rsidR="00816A49" w:rsidDel="009804FF" w:rsidRDefault="001971B1">
      <w:pPr>
        <w:pStyle w:val="Heading2"/>
        <w:rPr>
          <w:del w:id="1157" w:author="Rich Bustamante" w:date="2023-03-10T17:42:00Z"/>
        </w:rPr>
        <w:pPrChange w:id="1158" w:author="Rich Bustamante" w:date="2023-04-06T17:13:00Z">
          <w:pPr>
            <w:pStyle w:val="Heading1"/>
          </w:pPr>
        </w:pPrChange>
      </w:pPr>
      <w:del w:id="1159" w:author="Rich Bustamante" w:date="2023-03-10T17:42:00Z">
        <w:r w:rsidDel="009804FF">
          <w:delText>December 18, 2021</w:delText>
        </w:r>
      </w:del>
    </w:p>
    <w:p w14:paraId="2C1A7246" w14:textId="1D95133A" w:rsidR="001971B1" w:rsidDel="009804FF" w:rsidRDefault="009526B3">
      <w:pPr>
        <w:pStyle w:val="Heading2"/>
        <w:rPr>
          <w:del w:id="1160" w:author="Rich Bustamante" w:date="2023-03-10T17:42:00Z"/>
        </w:rPr>
        <w:pPrChange w:id="1161" w:author="Rich Bustamante" w:date="2023-04-06T17:13:00Z">
          <w:pPr/>
        </w:pPrChange>
      </w:pPr>
      <w:del w:id="1162" w:author="Rich Bustamante" w:date="2023-03-10T17:42:00Z">
        <w:r w:rsidDel="009804FF">
          <w:delText>I fixed the problem noted in the previous log entry.</w:delText>
        </w:r>
        <w:r w:rsidR="009F1C60" w:rsidDel="009804FF">
          <w:delText xml:space="preserve"> </w:delText>
        </w:r>
        <w:r w:rsidR="00D169D1" w:rsidDel="009804FF">
          <w:delText xml:space="preserve">Running </w:delText>
        </w:r>
        <w:r w:rsidR="0083705F" w:rsidDel="009804FF">
          <w:delText>DASM inside of a</w:delText>
        </w:r>
        <w:r w:rsidR="00C86DCD" w:rsidDel="009804FF">
          <w:delText xml:space="preserve">n iFrame was the right idea but there </w:delText>
        </w:r>
        <w:r w:rsidR="00AF6C68" w:rsidDel="009804FF">
          <w:delText>were two problems to circumvent:</w:delText>
        </w:r>
      </w:del>
    </w:p>
    <w:p w14:paraId="4075694E" w14:textId="516CE211" w:rsidR="00AF6C68" w:rsidDel="009804FF" w:rsidRDefault="00AF6C68">
      <w:pPr>
        <w:pStyle w:val="Heading2"/>
        <w:rPr>
          <w:del w:id="1163" w:author="Rich Bustamante" w:date="2023-03-10T17:42:00Z"/>
        </w:rPr>
        <w:pPrChange w:id="1164" w:author="Rich Bustamante" w:date="2023-04-06T17:13:00Z">
          <w:pPr>
            <w:pStyle w:val="ListParagraph"/>
            <w:numPr>
              <w:numId w:val="22"/>
            </w:numPr>
            <w:ind w:hanging="360"/>
          </w:pPr>
        </w:pPrChange>
      </w:pPr>
      <w:del w:id="1165" w:author="Rich Bustamante" w:date="2023-03-10T17:42:00Z">
        <w:r w:rsidDel="009804FF">
          <w:delText xml:space="preserve">DASM is a module </w:delText>
        </w:r>
        <w:r w:rsidR="00284A5F" w:rsidDel="009804FF">
          <w:delText>and must be referenced from another module, how</w:delText>
        </w:r>
        <w:r w:rsidR="00F373B5" w:rsidDel="009804FF">
          <w:delText xml:space="preserve">ever there is no </w:delText>
        </w:r>
        <w:r w:rsidR="006730E4" w:rsidDel="009804FF">
          <w:delText xml:space="preserve">"official" </w:delText>
        </w:r>
        <w:r w:rsidR="00F373B5" w:rsidDel="009804FF">
          <w:delText xml:space="preserve">way to reference the &lt;script type="module"&gt; code </w:delText>
        </w:r>
        <w:r w:rsidR="00E70D5B" w:rsidDel="009804FF">
          <w:delText xml:space="preserve">within the iFrame.  </w:delText>
        </w:r>
      </w:del>
    </w:p>
    <w:p w14:paraId="3C5C917A" w14:textId="71F5CF87" w:rsidR="006730E4" w:rsidDel="009804FF" w:rsidRDefault="000A398C">
      <w:pPr>
        <w:pStyle w:val="Heading2"/>
        <w:rPr>
          <w:del w:id="1166" w:author="Rich Bustamante" w:date="2023-03-10T17:42:00Z"/>
        </w:rPr>
        <w:pPrChange w:id="1167" w:author="Rich Bustamante" w:date="2023-04-06T17:13:00Z">
          <w:pPr>
            <w:pStyle w:val="ListParagraph"/>
            <w:numPr>
              <w:numId w:val="22"/>
            </w:numPr>
            <w:ind w:hanging="360"/>
          </w:pPr>
        </w:pPrChange>
      </w:pPr>
      <w:del w:id="1168" w:author="Rich Bustamante" w:date="2023-03-10T17:42:00Z">
        <w:r w:rsidDel="009804FF">
          <w:delText>I needed a way to reload</w:delText>
        </w:r>
        <w:r w:rsidR="0067759B" w:rsidDel="009804FF">
          <w:delText xml:space="preserve"> all the HTML and Javascript </w:delText>
        </w:r>
        <w:r w:rsidR="00805CA8" w:rsidDel="009804FF">
          <w:delText>within the iFrame.</w:delText>
        </w:r>
      </w:del>
    </w:p>
    <w:p w14:paraId="2C4FBD10" w14:textId="6D87CB62" w:rsidR="006656F6" w:rsidDel="009804FF" w:rsidRDefault="006656F6">
      <w:pPr>
        <w:pStyle w:val="Heading2"/>
        <w:rPr>
          <w:del w:id="1169" w:author="Rich Bustamante" w:date="2023-03-10T17:42:00Z"/>
        </w:rPr>
        <w:pPrChange w:id="1170" w:author="Rich Bustamante" w:date="2023-04-06T17:13:00Z">
          <w:pPr/>
        </w:pPrChange>
      </w:pPr>
      <w:del w:id="1171" w:author="Rich Bustamante" w:date="2023-03-10T17:42:00Z">
        <w:r w:rsidDel="009804FF">
          <w:delText>I solved these problems in this manner:</w:delText>
        </w:r>
      </w:del>
    </w:p>
    <w:p w14:paraId="15260A86" w14:textId="0E56648F" w:rsidR="00C16AF8" w:rsidDel="009804FF" w:rsidRDefault="006656F6">
      <w:pPr>
        <w:pStyle w:val="Heading2"/>
        <w:rPr>
          <w:del w:id="1172" w:author="Rich Bustamante" w:date="2023-03-10T17:42:00Z"/>
        </w:rPr>
        <w:pPrChange w:id="1173" w:author="Rich Bustamante" w:date="2023-04-06T17:13:00Z">
          <w:pPr>
            <w:pStyle w:val="ListParagraph"/>
            <w:numPr>
              <w:numId w:val="23"/>
            </w:numPr>
          </w:pPr>
        </w:pPrChange>
      </w:pPr>
      <w:del w:id="1174" w:author="Rich Bustamante" w:date="2023-03-10T17:42:00Z">
        <w:r w:rsidDel="009804FF">
          <w:delText xml:space="preserve">For the first problem, </w:delText>
        </w:r>
        <w:r w:rsidR="00B44EE3" w:rsidDel="009804FF">
          <w:delText xml:space="preserve">I connected the </w:delText>
        </w:r>
        <w:r w:rsidR="00A657CE" w:rsidDel="009804FF">
          <w:delText>"module" code inside the iFrame to an HTML object in this manner:</w:delText>
        </w:r>
      </w:del>
    </w:p>
    <w:p w14:paraId="4A73FA43" w14:textId="308CC02E" w:rsidR="006656F6" w:rsidRPr="007352C5" w:rsidDel="009804FF" w:rsidRDefault="00C16AF8">
      <w:pPr>
        <w:pStyle w:val="Heading2"/>
        <w:rPr>
          <w:del w:id="1175" w:author="Rich Bustamante" w:date="2023-03-10T17:42:00Z"/>
          <w:sz w:val="20"/>
        </w:rPr>
        <w:pPrChange w:id="1176" w:author="Rich Bustamante" w:date="2023-04-06T17:13:00Z">
          <w:pPr>
            <w:pStyle w:val="code"/>
            <w:framePr w:wrap="around"/>
            <w:ind w:left="720"/>
          </w:pPr>
        </w:pPrChange>
      </w:pPr>
      <w:del w:id="1177" w:author="Rich Bustamante" w:date="2023-03-10T17:42:00Z">
        <w:r w:rsidRPr="007352C5" w:rsidDel="009804FF">
          <w:rPr>
            <w:sz w:val="20"/>
          </w:rPr>
          <w:delText>var id = document.getElementById("fauxButton").onclick = realBuild;</w:delText>
        </w:r>
      </w:del>
    </w:p>
    <w:p w14:paraId="2B947E05" w14:textId="22B57290" w:rsidR="00264057" w:rsidDel="009804FF" w:rsidRDefault="00264057">
      <w:pPr>
        <w:pStyle w:val="Heading2"/>
        <w:rPr>
          <w:del w:id="1178" w:author="Rich Bustamante" w:date="2023-03-10T17:42:00Z"/>
        </w:rPr>
        <w:pPrChange w:id="1179" w:author="Rich Bustamante" w:date="2023-04-06T17:13:00Z">
          <w:pPr>
            <w:pStyle w:val="Heading1"/>
          </w:pPr>
        </w:pPrChange>
      </w:pPr>
    </w:p>
    <w:p w14:paraId="4BEB5E6A" w14:textId="34A7DB4E" w:rsidR="00264057" w:rsidDel="009804FF" w:rsidRDefault="00507F8B">
      <w:pPr>
        <w:pStyle w:val="Heading2"/>
        <w:rPr>
          <w:del w:id="1180" w:author="Rich Bustamante" w:date="2023-03-10T17:42:00Z"/>
        </w:rPr>
        <w:pPrChange w:id="1181" w:author="Rich Bustamante" w:date="2023-04-06T17:13:00Z">
          <w:pPr>
            <w:ind w:left="720"/>
          </w:pPr>
        </w:pPrChange>
      </w:pPr>
      <w:del w:id="1182" w:author="Rich Bustamante" w:date="2023-03-10T17:42:00Z">
        <w:r w:rsidDel="009804FF">
          <w:delText>I then added a build() function in non</w:delText>
        </w:r>
        <w:r w:rsidR="00D801F4" w:rsidDel="009804FF">
          <w:delText>-module space that called the real build function via onclick()</w:delText>
        </w:r>
        <w:r w:rsidR="00CF054E" w:rsidDel="009804FF">
          <w:delText xml:space="preserve">. The code outside of the iFrame </w:delText>
        </w:r>
        <w:r w:rsidR="008F50D3" w:rsidDel="009804FF">
          <w:delText>can see the function and call it to effect the build.</w:delText>
        </w:r>
      </w:del>
    </w:p>
    <w:p w14:paraId="45856335" w14:textId="3CEBB373" w:rsidR="007352C5" w:rsidRPr="007352C5" w:rsidDel="009804FF" w:rsidRDefault="007352C5">
      <w:pPr>
        <w:pStyle w:val="Heading2"/>
        <w:rPr>
          <w:del w:id="1183" w:author="Rich Bustamante" w:date="2023-03-10T17:42:00Z"/>
          <w:sz w:val="20"/>
        </w:rPr>
        <w:pPrChange w:id="1184" w:author="Rich Bustamante" w:date="2023-04-06T17:13:00Z">
          <w:pPr>
            <w:pStyle w:val="code"/>
            <w:framePr w:wrap="around"/>
            <w:ind w:left="720"/>
          </w:pPr>
        </w:pPrChange>
      </w:pPr>
      <w:del w:id="1185" w:author="Rich Bustamante" w:date="2023-03-10T17:42:00Z">
        <w:r w:rsidRPr="007352C5" w:rsidDel="009804FF">
          <w:rPr>
            <w:sz w:val="20"/>
          </w:rPr>
          <w:delText>function build (files) {</w:delText>
        </w:r>
      </w:del>
    </w:p>
    <w:p w14:paraId="293BD19B" w14:textId="4ED468AF" w:rsidR="007352C5" w:rsidRPr="007352C5" w:rsidDel="009804FF" w:rsidRDefault="007352C5">
      <w:pPr>
        <w:pStyle w:val="Heading2"/>
        <w:rPr>
          <w:del w:id="1186" w:author="Rich Bustamante" w:date="2023-03-10T17:42:00Z"/>
          <w:sz w:val="20"/>
        </w:rPr>
        <w:pPrChange w:id="1187" w:author="Rich Bustamante" w:date="2023-04-06T17:13:00Z">
          <w:pPr>
            <w:pStyle w:val="code"/>
            <w:framePr w:wrap="around"/>
            <w:ind w:left="720"/>
          </w:pPr>
        </w:pPrChange>
      </w:pPr>
      <w:del w:id="1188" w:author="Rich Bustamante" w:date="2023-03-10T17:42:00Z">
        <w:r w:rsidRPr="007352C5" w:rsidDel="009804FF">
          <w:rPr>
            <w:sz w:val="20"/>
          </w:rPr>
          <w:delText xml:space="preserve">      return document.getElementById("fauxButton").onclick(files);</w:delText>
        </w:r>
      </w:del>
    </w:p>
    <w:p w14:paraId="4C0EC9BB" w14:textId="160F7C41" w:rsidR="007352C5" w:rsidDel="009804FF" w:rsidRDefault="007352C5">
      <w:pPr>
        <w:pStyle w:val="Heading2"/>
        <w:rPr>
          <w:del w:id="1189" w:author="Rich Bustamante" w:date="2023-03-10T17:42:00Z"/>
          <w:sz w:val="20"/>
        </w:rPr>
        <w:pPrChange w:id="1190" w:author="Rich Bustamante" w:date="2023-04-06T17:13:00Z">
          <w:pPr>
            <w:pStyle w:val="code"/>
            <w:framePr w:wrap="around"/>
            <w:ind w:left="720"/>
          </w:pPr>
        </w:pPrChange>
      </w:pPr>
      <w:del w:id="1191" w:author="Rich Bustamante" w:date="2023-03-10T17:42:00Z">
        <w:r w:rsidRPr="007352C5" w:rsidDel="009804FF">
          <w:rPr>
            <w:sz w:val="20"/>
          </w:rPr>
          <w:delText xml:space="preserve">    }</w:delText>
        </w:r>
      </w:del>
    </w:p>
    <w:p w14:paraId="77C386FD" w14:textId="49ACEDFB" w:rsidR="008F50D3" w:rsidDel="009804FF" w:rsidRDefault="008F50D3">
      <w:pPr>
        <w:pStyle w:val="Heading2"/>
        <w:rPr>
          <w:del w:id="1192" w:author="Rich Bustamante" w:date="2023-03-10T17:42:00Z"/>
        </w:rPr>
        <w:pPrChange w:id="1193" w:author="Rich Bustamante" w:date="2023-04-06T17:13:00Z">
          <w:pPr>
            <w:pStyle w:val="ListParagraph"/>
            <w:numPr>
              <w:numId w:val="23"/>
            </w:numPr>
          </w:pPr>
        </w:pPrChange>
      </w:pPr>
      <w:del w:id="1194" w:author="Rich Bustamante" w:date="2023-03-10T17:42:00Z">
        <w:r w:rsidDel="009804FF">
          <w:delText>The second problem was easy to solve once I learned about the</w:delText>
        </w:r>
        <w:r w:rsidR="00646981" w:rsidDel="009804FF">
          <w:delText xml:space="preserve"> </w:delText>
        </w:r>
        <w:r w:rsidR="00626C4E" w:rsidDel="009804FF">
          <w:delText>reload() function:</w:delText>
        </w:r>
      </w:del>
    </w:p>
    <w:p w14:paraId="24918F26" w14:textId="4F2B3A9A" w:rsidR="00B81227" w:rsidRPr="00B81227" w:rsidDel="009804FF" w:rsidRDefault="00B81227">
      <w:pPr>
        <w:pStyle w:val="Heading2"/>
        <w:rPr>
          <w:del w:id="1195" w:author="Rich Bustamante" w:date="2023-03-10T17:42:00Z"/>
          <w:sz w:val="20"/>
        </w:rPr>
        <w:pPrChange w:id="1196" w:author="Rich Bustamante" w:date="2023-04-06T17:13:00Z">
          <w:pPr>
            <w:pStyle w:val="code"/>
            <w:framePr w:wrap="around"/>
            <w:ind w:left="720"/>
          </w:pPr>
        </w:pPrChange>
      </w:pPr>
      <w:del w:id="1197" w:author="Rich Bustamante" w:date="2023-03-10T17:42:00Z">
        <w:r w:rsidRPr="00B81227" w:rsidDel="009804FF">
          <w:rPr>
            <w:sz w:val="20"/>
          </w:rPr>
          <w:delText>var inside = iFrameRef(document.getElementById("frameRef"));</w:delText>
        </w:r>
      </w:del>
    </w:p>
    <w:p w14:paraId="03460638" w14:textId="28674E51" w:rsidR="00626C4E" w:rsidRPr="00B81227" w:rsidDel="009804FF" w:rsidRDefault="00626C4E">
      <w:pPr>
        <w:pStyle w:val="Heading2"/>
        <w:rPr>
          <w:del w:id="1198" w:author="Rich Bustamante" w:date="2023-03-10T17:42:00Z"/>
          <w:sz w:val="20"/>
        </w:rPr>
        <w:pPrChange w:id="1199" w:author="Rich Bustamante" w:date="2023-04-06T17:13:00Z">
          <w:pPr>
            <w:pStyle w:val="code"/>
            <w:framePr w:wrap="around"/>
            <w:ind w:left="720"/>
          </w:pPr>
        </w:pPrChange>
      </w:pPr>
      <w:del w:id="1200" w:author="Rich Bustamante" w:date="2023-03-10T17:42:00Z">
        <w:r w:rsidRPr="00B81227" w:rsidDel="009804FF">
          <w:rPr>
            <w:sz w:val="20"/>
          </w:rPr>
          <w:delText>inside.location.reload(true);</w:delText>
        </w:r>
      </w:del>
    </w:p>
    <w:p w14:paraId="0F2271D0" w14:textId="03DBD811" w:rsidR="008F50D3" w:rsidRPr="00B741B7" w:rsidDel="00C86A46" w:rsidRDefault="00EF6FDD">
      <w:pPr>
        <w:pStyle w:val="Heading2"/>
        <w:rPr>
          <w:del w:id="1201" w:author="Rich Bustamante" w:date="2021-12-27T15:31:00Z"/>
        </w:rPr>
        <w:pPrChange w:id="1202" w:author="Rich Bustamante" w:date="2023-04-06T17:13:00Z">
          <w:pPr>
            <w:pStyle w:val="Heading1"/>
          </w:pPr>
        </w:pPrChange>
      </w:pPr>
      <w:del w:id="1203" w:author="Rich Bustamante" w:date="2021-12-27T15:31:00Z">
        <w:r w:rsidDel="00C86A46">
          <w:delText>$$$TODO sort out spacing of Register Table</w:delText>
        </w:r>
      </w:del>
    </w:p>
    <w:p w14:paraId="2BB5912E" w14:textId="5817CD20" w:rsidR="005F35DB" w:rsidDel="009804FF" w:rsidRDefault="00D02408">
      <w:pPr>
        <w:pStyle w:val="Heading2"/>
        <w:rPr>
          <w:del w:id="1204" w:author="Rich Bustamante" w:date="2023-03-10T17:42:00Z"/>
        </w:rPr>
        <w:pPrChange w:id="1205" w:author="Rich Bustamante" w:date="2023-04-06T17:13:00Z">
          <w:pPr>
            <w:pStyle w:val="Heading1"/>
          </w:pPr>
        </w:pPrChange>
      </w:pPr>
      <w:del w:id="1206" w:author="Rich Bustamante" w:date="2023-03-10T17:42:00Z">
        <w:r w:rsidDel="009804FF">
          <w:delText>December 21, 2021</w:delText>
        </w:r>
      </w:del>
    </w:p>
    <w:p w14:paraId="30ED9839" w14:textId="699566AB" w:rsidR="00D02408" w:rsidDel="009804FF" w:rsidRDefault="00D02408">
      <w:pPr>
        <w:pStyle w:val="Heading2"/>
        <w:rPr>
          <w:del w:id="1207" w:author="Rich Bustamante" w:date="2023-03-10T17:42:00Z"/>
        </w:rPr>
        <w:pPrChange w:id="1208" w:author="Rich Bustamante" w:date="2023-04-06T17:13:00Z">
          <w:pPr/>
        </w:pPrChange>
      </w:pPr>
      <w:del w:id="1209" w:author="Rich Bustamante" w:date="2023-03-10T17:42:00Z">
        <w:r w:rsidDel="009804FF">
          <w:delText xml:space="preserve">Finally sorting out space between the tables that display the </w:delText>
        </w:r>
        <w:r w:rsidR="00B56E73" w:rsidDel="009804FF">
          <w:delText xml:space="preserve">register </w:delText>
        </w:r>
        <w:r w:rsidDel="009804FF">
          <w:delText>information.</w:delText>
        </w:r>
      </w:del>
    </w:p>
    <w:p w14:paraId="1D6E6930" w14:textId="7F2672AD" w:rsidR="00B56E73" w:rsidDel="009804FF" w:rsidRDefault="00DF0FAA">
      <w:pPr>
        <w:pStyle w:val="Heading2"/>
        <w:rPr>
          <w:del w:id="1210" w:author="Rich Bustamante" w:date="2023-03-10T17:42:00Z"/>
        </w:rPr>
        <w:pPrChange w:id="1211" w:author="Rich Bustamante" w:date="2023-04-06T17:13:00Z">
          <w:pPr/>
        </w:pPrChange>
      </w:pPr>
      <w:del w:id="1212" w:author="Rich Bustamante" w:date="2023-03-10T17:42:00Z">
        <w:r w:rsidDel="009804FF">
          <w:delText>Ok! That is sorted.</w:delText>
        </w:r>
      </w:del>
    </w:p>
    <w:p w14:paraId="29D23F65" w14:textId="010A4645" w:rsidR="00DF0FAA" w:rsidDel="009804FF" w:rsidRDefault="00DF0FAA">
      <w:pPr>
        <w:pStyle w:val="Heading2"/>
        <w:rPr>
          <w:del w:id="1213" w:author="Rich Bustamante" w:date="2023-03-10T17:42:00Z"/>
        </w:rPr>
        <w:pPrChange w:id="1214" w:author="Rich Bustamante" w:date="2023-04-06T17:13:00Z">
          <w:pPr/>
        </w:pPrChange>
      </w:pPr>
    </w:p>
    <w:p w14:paraId="5BE39CD7" w14:textId="02367C71" w:rsidR="00B7173D" w:rsidDel="009804FF" w:rsidRDefault="00B7173D">
      <w:pPr>
        <w:pStyle w:val="Heading2"/>
        <w:rPr>
          <w:del w:id="1215" w:author="Rich Bustamante" w:date="2023-03-10T17:42:00Z"/>
        </w:rPr>
        <w:pPrChange w:id="1216" w:author="Rich Bustamante" w:date="2023-04-06T17:13:00Z">
          <w:pPr/>
        </w:pPrChange>
      </w:pPr>
    </w:p>
    <w:p w14:paraId="4159232B" w14:textId="569A5ED3" w:rsidR="00B7173D" w:rsidDel="009804FF" w:rsidRDefault="00B741B7">
      <w:pPr>
        <w:pStyle w:val="Heading2"/>
        <w:rPr>
          <w:del w:id="1217" w:author="Rich Bustamante" w:date="2023-03-10T17:42:00Z"/>
        </w:rPr>
        <w:pPrChange w:id="1218" w:author="Rich Bustamante" w:date="2023-04-06T17:13:00Z">
          <w:pPr>
            <w:pStyle w:val="Heading1"/>
          </w:pPr>
        </w:pPrChange>
      </w:pPr>
      <w:del w:id="1219" w:author="Rich Bustamante" w:date="2023-03-10T17:42:00Z">
        <w:r w:rsidDel="009804FF">
          <w:delText>December 22, 2021</w:delText>
        </w:r>
      </w:del>
    </w:p>
    <w:p w14:paraId="30E4C63C" w14:textId="2C9FDA39" w:rsidR="00B741B7" w:rsidDel="009804FF" w:rsidRDefault="00B741B7">
      <w:pPr>
        <w:pStyle w:val="Heading2"/>
        <w:rPr>
          <w:del w:id="1220" w:author="Rich Bustamante" w:date="2023-03-10T17:42:00Z"/>
        </w:rPr>
        <w:pPrChange w:id="1221" w:author="Rich Bustamante" w:date="2023-04-06T17:13:00Z">
          <w:pPr>
            <w:pStyle w:val="ListParagraph"/>
            <w:numPr>
              <w:numId w:val="24"/>
            </w:numPr>
            <w:ind w:hanging="360"/>
          </w:pPr>
        </w:pPrChange>
      </w:pPr>
      <w:del w:id="1222" w:author="Rich Bustamante" w:date="2023-03-10T17:42:00Z">
        <w:r w:rsidDel="009804FF">
          <w:delText>How to detect errors in the listing?</w:delText>
        </w:r>
      </w:del>
    </w:p>
    <w:p w14:paraId="0DCA9C8F" w14:textId="5016E2D8" w:rsidR="00B741B7" w:rsidDel="009804FF" w:rsidRDefault="0021216D">
      <w:pPr>
        <w:pStyle w:val="Heading2"/>
        <w:rPr>
          <w:del w:id="1223" w:author="Rich Bustamante" w:date="2023-03-10T17:42:00Z"/>
        </w:rPr>
        <w:pPrChange w:id="1224" w:author="Rich Bustamante" w:date="2023-04-06T17:13:00Z">
          <w:pPr>
            <w:pStyle w:val="ListParagraph"/>
            <w:numPr>
              <w:ilvl w:val="1"/>
              <w:numId w:val="24"/>
            </w:numPr>
            <w:ind w:left="1440" w:hanging="360"/>
          </w:pPr>
        </w:pPrChange>
      </w:pPr>
      <w:del w:id="1225" w:author="Rich Bustamante" w:date="2023-03-10T17:42:00Z">
        <w:r w:rsidRPr="0021216D" w:rsidDel="009804FF">
          <w:delText>/\s*(at)\s+(\d+)\s*(:)\s*(.*)/;</w:delText>
        </w:r>
      </w:del>
    </w:p>
    <w:p w14:paraId="631F93D7" w14:textId="51B6619F" w:rsidR="00B741B7" w:rsidDel="009804FF" w:rsidRDefault="00DF563B">
      <w:pPr>
        <w:pStyle w:val="Heading2"/>
        <w:rPr>
          <w:del w:id="1226" w:author="Rich Bustamante" w:date="2023-03-10T17:42:00Z"/>
        </w:rPr>
        <w:pPrChange w:id="1227" w:author="Rich Bustamante" w:date="2023-04-06T17:13:00Z">
          <w:pPr/>
        </w:pPrChange>
      </w:pPr>
      <w:del w:id="1228" w:author="Rich Bustamante" w:date="2023-03-10T17:42:00Z">
        <w:r w:rsidDel="009804FF">
          <w:delText>BUG: After getting an error in assembly, we can't successfully update the source.</w:delText>
        </w:r>
      </w:del>
    </w:p>
    <w:p w14:paraId="3DE50650" w14:textId="3AA60905" w:rsidR="00C33757" w:rsidRPr="00B741B7" w:rsidDel="009804FF" w:rsidRDefault="00A96FB9">
      <w:pPr>
        <w:pStyle w:val="Heading2"/>
        <w:rPr>
          <w:del w:id="1229" w:author="Rich Bustamante" w:date="2023-03-10T17:42:00Z"/>
        </w:rPr>
        <w:pPrChange w:id="1230" w:author="Rich Bustamante" w:date="2023-04-06T17:13:00Z">
          <w:pPr>
            <w:pStyle w:val="ListParagraph"/>
            <w:numPr>
              <w:numId w:val="24"/>
            </w:numPr>
            <w:ind w:hanging="360"/>
          </w:pPr>
        </w:pPrChange>
      </w:pPr>
      <w:del w:id="1231" w:author="Rich Bustamante" w:date="2023-03-10T17:42:00Z">
        <w:r w:rsidDel="009804FF">
          <w:delText xml:space="preserve">Implemented error handling but </w:delText>
        </w:r>
        <w:r w:rsidR="005D3C09" w:rsidDel="009804FF">
          <w:delText xml:space="preserve">need to finish </w:delText>
        </w:r>
      </w:del>
    </w:p>
    <w:p w14:paraId="2E54475E" w14:textId="4870FA37" w:rsidR="001D086C" w:rsidDel="009804FF" w:rsidRDefault="00F76777">
      <w:pPr>
        <w:pStyle w:val="Heading2"/>
        <w:rPr>
          <w:del w:id="1232" w:author="Rich Bustamante" w:date="2023-03-10T17:42:00Z"/>
        </w:rPr>
        <w:pPrChange w:id="1233" w:author="Rich Bustamante" w:date="2023-04-06T17:13:00Z">
          <w:pPr>
            <w:pStyle w:val="Heading1"/>
          </w:pPr>
        </w:pPrChange>
      </w:pPr>
      <w:del w:id="1234" w:author="Rich Bustamante" w:date="2023-03-10T17:42:00Z">
        <w:r w:rsidDel="009804FF">
          <w:delText>Keep at Bottom</w:delText>
        </w:r>
      </w:del>
    </w:p>
    <w:p w14:paraId="6FDA9328" w14:textId="0DF46817" w:rsidR="00332A63" w:rsidDel="009804FF" w:rsidRDefault="00162F84">
      <w:pPr>
        <w:pStyle w:val="Heading2"/>
        <w:rPr>
          <w:del w:id="1235" w:author="Rich Bustamante" w:date="2023-03-10T17:42:00Z"/>
        </w:rPr>
        <w:pPrChange w:id="1236" w:author="Rich Bustamante" w:date="2023-04-06T17:13:00Z">
          <w:pPr>
            <w:pStyle w:val="ListParagraph"/>
            <w:numPr>
              <w:numId w:val="1"/>
            </w:numPr>
            <w:ind w:hanging="360"/>
          </w:pPr>
        </w:pPrChange>
      </w:pPr>
      <w:del w:id="1237" w:author="Rich Bustamante" w:date="2023-03-10T17:42:00Z">
        <w:r w:rsidDel="009804FF">
          <w:delText xml:space="preserve">host: </w:delText>
        </w:r>
        <w:r w:rsidRPr="00162F84" w:rsidDel="009804FF">
          <w:delText>access885449606.webspace-data.io</w:delText>
        </w:r>
      </w:del>
    </w:p>
    <w:p w14:paraId="305CC747" w14:textId="54E502A7" w:rsidR="00162F84" w:rsidDel="009804FF" w:rsidRDefault="00F10F9C">
      <w:pPr>
        <w:pStyle w:val="Heading2"/>
        <w:rPr>
          <w:del w:id="1238" w:author="Rich Bustamante" w:date="2023-03-10T17:42:00Z"/>
        </w:rPr>
        <w:pPrChange w:id="1239" w:author="Rich Bustamante" w:date="2023-04-06T17:13:00Z">
          <w:pPr>
            <w:pStyle w:val="ListParagraph"/>
            <w:numPr>
              <w:numId w:val="1"/>
            </w:numPr>
            <w:ind w:hanging="360"/>
          </w:pPr>
        </w:pPrChange>
      </w:pPr>
      <w:del w:id="1240" w:author="Rich Bustamante" w:date="2023-03-10T17:42:00Z">
        <w:r w:rsidRPr="00F10F9C" w:rsidDel="009804FF">
          <w:delText>u105957512</w:delText>
        </w:r>
      </w:del>
    </w:p>
    <w:p w14:paraId="60199605" w14:textId="4EBE5E17" w:rsidR="00F10F9C" w:rsidDel="00821C60" w:rsidRDefault="00FF2A6E">
      <w:pPr>
        <w:pStyle w:val="Heading2"/>
        <w:rPr>
          <w:del w:id="1241" w:author="Rich Bustamante" w:date="2021-10-25T16:12:00Z"/>
        </w:rPr>
        <w:pPrChange w:id="1242" w:author="Rich Bustamante" w:date="2023-04-06T17:13:00Z">
          <w:pPr>
            <w:pStyle w:val="ListParagraph"/>
            <w:numPr>
              <w:numId w:val="1"/>
            </w:numPr>
            <w:ind w:hanging="360"/>
          </w:pPr>
        </w:pPrChange>
      </w:pPr>
      <w:del w:id="1243" w:author="Rich Bustamante" w:date="2023-03-10T17:42:00Z">
        <w:r w:rsidDel="009804FF">
          <w:delText>Be8bit</w:delText>
        </w:r>
        <w:r w:rsidR="00855294" w:rsidDel="009804FF">
          <w:delText>bold</w:delText>
        </w:r>
        <w:r w:rsidDel="009804FF">
          <w:delText>2day!</w:delText>
        </w:r>
      </w:del>
    </w:p>
    <w:p w14:paraId="1EA02939" w14:textId="2D07AD15" w:rsidR="00332A63" w:rsidRDefault="00332A63" w:rsidP="00C27657">
      <w:pPr>
        <w:pStyle w:val="Heading2"/>
        <w:rPr>
          <w:ins w:id="1244" w:author="Rich Bustamante" w:date="2023-04-06T17:13:00Z"/>
        </w:rPr>
      </w:pPr>
    </w:p>
    <w:p w14:paraId="610D1DA0" w14:textId="364B4AB0" w:rsidR="00C27657" w:rsidRDefault="00C27657" w:rsidP="00C27657">
      <w:pPr>
        <w:pStyle w:val="ListParagraph"/>
        <w:numPr>
          <w:ilvl w:val="0"/>
          <w:numId w:val="74"/>
        </w:numPr>
        <w:rPr>
          <w:ins w:id="1245" w:author="Rich Bustamante" w:date="2023-04-06T17:13:00Z"/>
        </w:rPr>
      </w:pPr>
      <w:ins w:id="1246" w:author="Rich Bustamante" w:date="2023-04-06T17:13:00Z">
        <w:r>
          <w:t>Still doesn’t</w:t>
        </w:r>
      </w:ins>
      <w:ins w:id="1247" w:author="Rich Bustamante" w:date="2023-04-06T17:14:00Z">
        <w:r>
          <w:t xml:space="preserve"> work</w:t>
        </w:r>
      </w:ins>
    </w:p>
    <w:p w14:paraId="4590A1E6" w14:textId="1B4F54CB" w:rsidR="00C27657" w:rsidRDefault="00C27657" w:rsidP="00C27657">
      <w:pPr>
        <w:pStyle w:val="ListParagraph"/>
        <w:numPr>
          <w:ilvl w:val="0"/>
          <w:numId w:val="74"/>
        </w:numPr>
        <w:rPr>
          <w:ins w:id="1248" w:author="Rich Bustamante" w:date="2023-04-06T17:14:00Z"/>
        </w:rPr>
      </w:pPr>
      <w:ins w:id="1249" w:author="Rich Bustamante" w:date="2023-04-06T17:14:00Z">
        <w:r>
          <w:t>I do have a data connection to phone and can see files.</w:t>
        </w:r>
      </w:ins>
    </w:p>
    <w:p w14:paraId="23BB0FD2" w14:textId="1DB6DD03" w:rsidR="00694EE9" w:rsidRDefault="00DA35C8" w:rsidP="00C27657">
      <w:pPr>
        <w:pStyle w:val="ListParagraph"/>
        <w:numPr>
          <w:ilvl w:val="0"/>
          <w:numId w:val="74"/>
        </w:numPr>
        <w:rPr>
          <w:ins w:id="1250" w:author="Rich Bustamante" w:date="2023-04-07T07:20:00Z"/>
        </w:rPr>
      </w:pPr>
      <w:ins w:id="1251" w:author="Rich Bustamante" w:date="2023-04-06T17:15:00Z">
        <w:r>
          <w:t>But, adb command still doesn't work:</w:t>
        </w:r>
      </w:ins>
    </w:p>
    <w:p w14:paraId="1FD2EEC4" w14:textId="3098D826" w:rsidR="000E1CB0" w:rsidRDefault="000E1CB0" w:rsidP="000E1CB0">
      <w:pPr>
        <w:pStyle w:val="Heading1"/>
        <w:rPr>
          <w:ins w:id="1252" w:author="Rich Bustamante" w:date="2023-04-07T07:20:00Z"/>
        </w:rPr>
      </w:pPr>
      <w:ins w:id="1253" w:author="Rich Bustamante" w:date="2023-04-07T07:20:00Z">
        <w:r>
          <w:t>April 7, 2023</w:t>
        </w:r>
      </w:ins>
    </w:p>
    <w:p w14:paraId="61CA37F9" w14:textId="2098CB5E" w:rsidR="000E1CB0" w:rsidRDefault="00AA65E2" w:rsidP="000E1CB0">
      <w:pPr>
        <w:rPr>
          <w:ins w:id="1254" w:author="Rich Bustamante" w:date="2023-04-07T07:21:00Z"/>
        </w:rPr>
      </w:pPr>
      <w:ins w:id="1255" w:author="Rich Bustamante" w:date="2023-04-07T07:20:00Z">
        <w:r>
          <w:t xml:space="preserve">Here is procedure for </w:t>
        </w:r>
      </w:ins>
      <w:ins w:id="1256" w:author="Rich Bustamante" w:date="2023-04-07T07:21:00Z">
        <w:r w:rsidR="00250754">
          <w:t>USB Debugging on the S10e:</w:t>
        </w:r>
      </w:ins>
    </w:p>
    <w:p w14:paraId="0A920AEE" w14:textId="3DFC3B35" w:rsidR="00250754" w:rsidRDefault="00250754">
      <w:pPr>
        <w:pStyle w:val="ListParagraph"/>
        <w:numPr>
          <w:ilvl w:val="0"/>
          <w:numId w:val="75"/>
        </w:numPr>
        <w:rPr>
          <w:ins w:id="1257" w:author="Rich Bustamante" w:date="2023-04-10T19:47:00Z"/>
        </w:rPr>
      </w:pPr>
      <w:ins w:id="1258" w:author="Rich Bustamante" w:date="2023-04-07T07:21:00Z">
        <w:r>
          <w:t>On the phone:</w:t>
        </w:r>
      </w:ins>
    </w:p>
    <w:p w14:paraId="76C82583" w14:textId="49867175" w:rsidR="00291900" w:rsidRDefault="00291900" w:rsidP="00291900">
      <w:pPr>
        <w:pStyle w:val="Heading1"/>
        <w:rPr>
          <w:ins w:id="1259" w:author="Rich Bustamante" w:date="2023-04-10T19:47:00Z"/>
        </w:rPr>
      </w:pPr>
      <w:ins w:id="1260" w:author="Rich Bustamante" w:date="2023-04-10T19:47:00Z">
        <w:r>
          <w:t>April 10, 2023</w:t>
        </w:r>
      </w:ins>
    </w:p>
    <w:p w14:paraId="2B197810" w14:textId="54D60637" w:rsidR="00291900" w:rsidRDefault="009B29E9" w:rsidP="009B29E9">
      <w:pPr>
        <w:rPr>
          <w:ins w:id="1261" w:author="Rich Bustamante" w:date="2023-04-17T13:29:00Z"/>
        </w:rPr>
      </w:pPr>
      <w:ins w:id="1262" w:author="Rich Bustamante" w:date="2023-04-10T19:47:00Z">
        <w:r>
          <w:t>Requestfullscreen requires a user gesture.</w:t>
        </w:r>
      </w:ins>
    </w:p>
    <w:p w14:paraId="5D1C68CA" w14:textId="15A0E154" w:rsidR="0052629C" w:rsidRDefault="0052629C" w:rsidP="0052629C">
      <w:pPr>
        <w:pStyle w:val="Heading1"/>
        <w:rPr>
          <w:ins w:id="1263" w:author="Rich Bustamante" w:date="2023-04-17T13:30:00Z"/>
        </w:rPr>
      </w:pPr>
      <w:ins w:id="1264" w:author="Rich Bustamante" w:date="2023-04-17T13:29:00Z">
        <w:r>
          <w:lastRenderedPageBreak/>
          <w:t>April 17, 2023</w:t>
        </w:r>
      </w:ins>
    </w:p>
    <w:p w14:paraId="31B93E67" w14:textId="77777777" w:rsidR="0052629C" w:rsidRDefault="0052629C" w:rsidP="0052629C">
      <w:pPr>
        <w:rPr>
          <w:ins w:id="1265" w:author="Rich Bustamante" w:date="2023-04-17T13:30:00Z"/>
        </w:rPr>
      </w:pPr>
    </w:p>
    <w:p w14:paraId="7865C6CF" w14:textId="5A6FF1D3" w:rsidR="0052629C" w:rsidRDefault="002B5678" w:rsidP="0052629C">
      <w:pPr>
        <w:rPr>
          <w:ins w:id="1266" w:author="Rich Bustamante" w:date="2023-04-17T19:14:00Z"/>
        </w:rPr>
      </w:pPr>
      <w:ins w:id="1267" w:author="Rich Bustamante" w:date="2023-04-17T17:47:00Z">
        <w:r>
          <w:t xml:space="preserve">Bug: When you click on New Game before </w:t>
        </w:r>
      </w:ins>
      <w:ins w:id="1268" w:author="Rich Bustamante" w:date="2023-04-17T17:48:00Z">
        <w:r w:rsidR="0086503F">
          <w:t>canvas is displayed the Player and the buttons are too high.</w:t>
        </w:r>
      </w:ins>
    </w:p>
    <w:p w14:paraId="16A543C3" w14:textId="3B2200DE" w:rsidR="001B4823" w:rsidRDefault="001B4823" w:rsidP="0052629C">
      <w:pPr>
        <w:rPr>
          <w:ins w:id="1269" w:author="Rich Bustamante" w:date="2023-04-17T19:23:00Z"/>
        </w:rPr>
      </w:pPr>
      <w:ins w:id="1270" w:author="Rich Bustamante" w:date="2023-04-17T19:14:00Z">
        <w:r>
          <w:t xml:space="preserve">Fixed: </w:t>
        </w:r>
        <w:r w:rsidR="00F551D9">
          <w:t>Repositioned these the Player and Buttons on a screen resize.!</w:t>
        </w:r>
      </w:ins>
    </w:p>
    <w:p w14:paraId="4A274CCA" w14:textId="77777777" w:rsidR="00B17089" w:rsidRDefault="00B17089" w:rsidP="0052629C">
      <w:pPr>
        <w:rPr>
          <w:ins w:id="1271" w:author="Rich Bustamante" w:date="2023-04-17T19:23:00Z"/>
        </w:rPr>
      </w:pPr>
    </w:p>
    <w:p w14:paraId="225082DB" w14:textId="77777777" w:rsidR="00B84650" w:rsidRDefault="00B84650" w:rsidP="0052629C">
      <w:pPr>
        <w:rPr>
          <w:ins w:id="1272" w:author="Rich Bustamante" w:date="2023-04-20T08:18:00Z"/>
        </w:rPr>
      </w:pPr>
    </w:p>
    <w:p w14:paraId="657257D2" w14:textId="22D9A474" w:rsidR="00BC1B70" w:rsidRDefault="002926A6" w:rsidP="002926A6">
      <w:pPr>
        <w:pStyle w:val="Heading1"/>
        <w:rPr>
          <w:ins w:id="1273" w:author="Rich Bustamante" w:date="2023-04-20T08:19:00Z"/>
        </w:rPr>
      </w:pPr>
      <w:ins w:id="1274" w:author="Rich Bustamante" w:date="2023-04-20T08:19:00Z">
        <w:r>
          <w:t>April 20, 2023</w:t>
        </w:r>
      </w:ins>
    </w:p>
    <w:p w14:paraId="157B516B" w14:textId="77777777" w:rsidR="00D946E7" w:rsidRDefault="00D946E7" w:rsidP="00D946E7">
      <w:pPr>
        <w:rPr>
          <w:ins w:id="1275" w:author="Rich Bustamante" w:date="2023-04-20T08:21:00Z"/>
        </w:rPr>
      </w:pPr>
      <w:ins w:id="1276" w:author="Rich Bustamante" w:date="2023-04-20T08:21:00Z">
        <w:r>
          <w:t>TODO:</w:t>
        </w:r>
      </w:ins>
    </w:p>
    <w:p w14:paraId="36EF2441" w14:textId="77777777" w:rsidR="00D946E7" w:rsidRDefault="00D946E7" w:rsidP="00D946E7">
      <w:pPr>
        <w:rPr>
          <w:ins w:id="1277" w:author="Rich Bustamante" w:date="2023-04-20T08:21:00Z"/>
        </w:rPr>
      </w:pPr>
      <w:ins w:id="1278" w:author="Rich Bustamante" w:date="2023-04-20T08:21:00Z">
        <w:r>
          <w:t>Bug: Buttons too small on mobile</w:t>
        </w:r>
      </w:ins>
    </w:p>
    <w:p w14:paraId="0F4E95CD" w14:textId="77777777" w:rsidR="00D946E7" w:rsidRDefault="00D946E7" w:rsidP="00D946E7">
      <w:pPr>
        <w:rPr>
          <w:ins w:id="1279" w:author="Rich Bustamante" w:date="2023-04-20T08:21:00Z"/>
        </w:rPr>
      </w:pPr>
      <w:ins w:id="1280" w:author="Rich Bustamante" w:date="2023-04-20T08:21:00Z">
        <w:r>
          <w:t>Bug: Screen too short on mobile</w:t>
        </w:r>
      </w:ins>
    </w:p>
    <w:p w14:paraId="62F33256" w14:textId="3D902669" w:rsidR="002926A6" w:rsidRDefault="005F572F" w:rsidP="002926A6">
      <w:pPr>
        <w:rPr>
          <w:ins w:id="1281" w:author="Rich Bustamante" w:date="2023-04-20T08:22:00Z"/>
        </w:rPr>
      </w:pPr>
      <w:ins w:id="1282" w:author="Rich Bustamante" w:date="2023-04-20T08:21:00Z">
        <w:r>
          <w:t>Bug: Need multi</w:t>
        </w:r>
      </w:ins>
      <w:ins w:id="1283" w:author="Rich Bustamante" w:date="2023-04-20T08:22:00Z">
        <w:r>
          <w:t>touch</w:t>
        </w:r>
      </w:ins>
    </w:p>
    <w:p w14:paraId="1E1BC420" w14:textId="77777777" w:rsidR="005F572F" w:rsidRDefault="005F572F" w:rsidP="002926A6">
      <w:pPr>
        <w:rPr>
          <w:ins w:id="1284" w:author="Rich Bustamante" w:date="2023-04-20T08:22:00Z"/>
        </w:rPr>
      </w:pPr>
    </w:p>
    <w:p w14:paraId="1F519FAE" w14:textId="170031B1" w:rsidR="001331A6" w:rsidRDefault="001331A6" w:rsidP="003E65F3">
      <w:pPr>
        <w:pStyle w:val="Heading2"/>
        <w:rPr>
          <w:ins w:id="1285" w:author="Rich Bustamante" w:date="2023-04-21T10:14:00Z"/>
        </w:rPr>
      </w:pPr>
      <w:ins w:id="1286" w:author="Rich Bustamante" w:date="2023-04-21T10:13:00Z">
        <w:r>
          <w:t>Touc</w:t>
        </w:r>
      </w:ins>
      <w:ins w:id="1287" w:author="Rich Bustamante" w:date="2023-04-21T10:14:00Z">
        <w:r>
          <w:t>h Implementation</w:t>
        </w:r>
      </w:ins>
    </w:p>
    <w:p w14:paraId="3055F00E" w14:textId="77777777" w:rsidR="001331A6" w:rsidRDefault="001331A6" w:rsidP="001331A6">
      <w:pPr>
        <w:rPr>
          <w:ins w:id="1288" w:author="Rich Bustamante" w:date="2023-04-21T10:14:00Z"/>
        </w:rPr>
      </w:pPr>
    </w:p>
    <w:p w14:paraId="679E795B" w14:textId="77777777" w:rsidR="001331A6" w:rsidRDefault="001331A6" w:rsidP="001331A6">
      <w:pPr>
        <w:rPr>
          <w:ins w:id="1289" w:author="Rich Bustamante" w:date="2023-04-21T10:15:00Z"/>
        </w:rPr>
      </w:pPr>
    </w:p>
    <w:p w14:paraId="18DC8C0F" w14:textId="0467FDBD" w:rsidR="005E6E69" w:rsidRDefault="005E6E69" w:rsidP="001331A6">
      <w:pPr>
        <w:rPr>
          <w:ins w:id="1290" w:author="Rich Bustamante" w:date="2023-04-21T10:14:00Z"/>
        </w:rPr>
      </w:pPr>
    </w:p>
    <w:p w14:paraId="2D047331" w14:textId="77777777" w:rsidR="00FE73B4" w:rsidRDefault="007C0A23" w:rsidP="00440D6E">
      <w:pPr>
        <w:pStyle w:val="ListParagraph"/>
        <w:numPr>
          <w:ilvl w:val="0"/>
          <w:numId w:val="75"/>
        </w:numPr>
        <w:rPr>
          <w:ins w:id="1291" w:author="Rich Bustamante" w:date="2023-04-21T10:24:00Z"/>
        </w:rPr>
      </w:pPr>
      <w:ins w:id="1292" w:author="Rich Bustamante" w:date="2023-04-21T10:14:00Z"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7954455D" wp14:editId="445321A6">
              <wp:simplePos x="0" y="0"/>
              <wp:positionH relativeFrom="column">
                <wp:posOffset>0</wp:posOffset>
              </wp:positionH>
              <wp:positionV relativeFrom="page">
                <wp:posOffset>4396154</wp:posOffset>
              </wp:positionV>
              <wp:extent cx="1969770" cy="3211830"/>
              <wp:effectExtent l="0" t="0" r="0" b="7620"/>
              <wp:wrapTight wrapText="bothSides">
                <wp:wrapPolygon edited="0">
                  <wp:start x="0" y="0"/>
                  <wp:lineTo x="0" y="21523"/>
                  <wp:lineTo x="21308" y="21523"/>
                  <wp:lineTo x="21308" y="0"/>
                  <wp:lineTo x="0" y="0"/>
                </wp:wrapPolygon>
              </wp:wrapTight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69770" cy="3211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293" w:author="Rich Bustamante" w:date="2023-04-21T10:24:00Z">
        <w:r w:rsidR="00440D6E">
          <w:t>Put an ‘x’ in the upper right and a touch on it will exit full</w:t>
        </w:r>
        <w:r w:rsidR="00FE73B4">
          <w:t>screen</w:t>
        </w:r>
      </w:ins>
    </w:p>
    <w:p w14:paraId="479583D1" w14:textId="77777777" w:rsidR="00AC7700" w:rsidRDefault="00FE73B4" w:rsidP="00440D6E">
      <w:pPr>
        <w:pStyle w:val="ListParagraph"/>
        <w:numPr>
          <w:ilvl w:val="0"/>
          <w:numId w:val="75"/>
        </w:numPr>
        <w:rPr>
          <w:ins w:id="1294" w:author="Rich Bustamante" w:date="2023-04-21T10:25:00Z"/>
        </w:rPr>
      </w:pPr>
      <w:ins w:id="1295" w:author="Rich Bustamante" w:date="2023-04-21T10:24:00Z">
        <w:r>
          <w:t xml:space="preserve">A touch on the area </w:t>
        </w:r>
      </w:ins>
      <w:ins w:id="1296" w:author="Rich Bustamante" w:date="2023-04-21T10:25:00Z">
        <w:r w:rsidR="00AC7700">
          <w:t>middle of the screen will pause.</w:t>
        </w:r>
      </w:ins>
    </w:p>
    <w:p w14:paraId="2B9E6375" w14:textId="77777777" w:rsidR="00F40B85" w:rsidRDefault="007270BE" w:rsidP="00440D6E">
      <w:pPr>
        <w:pStyle w:val="ListParagraph"/>
        <w:numPr>
          <w:ilvl w:val="0"/>
          <w:numId w:val="75"/>
        </w:numPr>
        <w:rPr>
          <w:ins w:id="1297" w:author="Rich Bustamante" w:date="2023-04-21T10:26:00Z"/>
        </w:rPr>
      </w:pPr>
      <w:ins w:id="1298" w:author="Rich Bustamante" w:date="2023-04-21T10:25:00Z">
        <w:r>
          <w:t xml:space="preserve">A </w:t>
        </w:r>
      </w:ins>
      <w:ins w:id="1299" w:author="Rich Bustamante" w:date="2023-04-21T10:26:00Z">
        <w:r w:rsidR="00F40B85">
          <w:t>touch on the arrow buttons will move the farmer right and left.</w:t>
        </w:r>
      </w:ins>
    </w:p>
    <w:p w14:paraId="5575E7C8" w14:textId="77777777" w:rsidR="004A2580" w:rsidRDefault="007A5351" w:rsidP="00440D6E">
      <w:pPr>
        <w:pStyle w:val="ListParagraph"/>
        <w:numPr>
          <w:ilvl w:val="0"/>
          <w:numId w:val="75"/>
        </w:numPr>
        <w:rPr>
          <w:ins w:id="1300" w:author="Rich Bustamante" w:date="2023-04-21T10:27:00Z"/>
        </w:rPr>
      </w:pPr>
      <w:ins w:id="1301" w:author="Rich Bustamante" w:date="2023-04-21T10:27:00Z">
        <w:r>
          <w:t xml:space="preserve">A touch on the round button will cause the farmer to </w:t>
        </w:r>
        <w:r w:rsidR="004A2580">
          <w:t>throw a bale of hay at the cows.</w:t>
        </w:r>
      </w:ins>
    </w:p>
    <w:p w14:paraId="6CEE3193" w14:textId="3E8D800A" w:rsidR="001331A6" w:rsidRPr="001331A6" w:rsidRDefault="005E6E69">
      <w:pPr>
        <w:pStyle w:val="ListParagraph"/>
        <w:numPr>
          <w:ilvl w:val="0"/>
          <w:numId w:val="75"/>
        </w:numPr>
        <w:rPr>
          <w:ins w:id="1302" w:author="Rich Bustamante" w:date="2023-04-21T10:13:00Z"/>
        </w:rPr>
        <w:pPrChange w:id="1303" w:author="Rich Bustamante" w:date="2023-04-21T10:24:00Z">
          <w:pPr>
            <w:pStyle w:val="Heading2"/>
          </w:pPr>
        </w:pPrChange>
      </w:pPr>
      <w:ins w:id="1304" w:author="Rich Bustamante" w:date="2023-04-21T10:15:00Z">
        <w:r>
          <w:br w:type="textWrapping" w:clear="all"/>
        </w:r>
      </w:ins>
    </w:p>
    <w:p w14:paraId="67783915" w14:textId="77777777" w:rsidR="00D52B3A" w:rsidRDefault="00D52B3A">
      <w:pPr>
        <w:rPr>
          <w:ins w:id="1305" w:author="Rich Bustamante" w:date="2023-04-21T11:12:00Z"/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  <w:ins w:id="1306" w:author="Rich Bustamante" w:date="2023-04-21T11:12:00Z">
        <w:r>
          <w:br w:type="page"/>
        </w:r>
      </w:ins>
    </w:p>
    <w:p w14:paraId="2B147E21" w14:textId="43D10316" w:rsidR="005F572F" w:rsidRDefault="003E65F3" w:rsidP="003E65F3">
      <w:pPr>
        <w:pStyle w:val="Heading2"/>
        <w:rPr>
          <w:ins w:id="1307" w:author="Rich Bustamante" w:date="2023-04-20T08:22:00Z"/>
        </w:rPr>
      </w:pPr>
      <w:ins w:id="1308" w:author="Rich Bustamante" w:date="2023-04-20T08:22:00Z">
        <w:r>
          <w:lastRenderedPageBreak/>
          <w:t xml:space="preserve">Touch </w:t>
        </w:r>
      </w:ins>
      <w:ins w:id="1309" w:author="Rich Bustamante" w:date="2023-04-21T10:47:00Z">
        <w:r w:rsidR="008D2061">
          <w:t>Design</w:t>
        </w:r>
      </w:ins>
      <w:ins w:id="1310" w:author="Rich Bustamante" w:date="2023-04-20T08:22:00Z">
        <w:r>
          <w:t xml:space="preserve"> Notes</w:t>
        </w:r>
      </w:ins>
    </w:p>
    <w:p w14:paraId="4DCD301C" w14:textId="02B7BC82" w:rsidR="003E65F3" w:rsidRDefault="00D52B3A" w:rsidP="003E65F3">
      <w:pPr>
        <w:rPr>
          <w:ins w:id="1311" w:author="Rich Bustamante" w:date="2023-04-20T08:23:00Z"/>
        </w:rPr>
      </w:pPr>
      <w:ins w:id="1312" w:author="Rich Bustamante" w:date="2023-04-21T11:11:00Z">
        <w:r>
          <w:t>The API features f</w:t>
        </w:r>
      </w:ins>
      <w:ins w:id="1313" w:author="Rich Bustamante" w:date="2023-04-20T08:22:00Z">
        <w:r w:rsidR="00AA31B4">
          <w:t>our event ty</w:t>
        </w:r>
      </w:ins>
      <w:ins w:id="1314" w:author="Rich Bustamante" w:date="2023-04-20T08:23:00Z">
        <w:r w:rsidR="00AA31B4">
          <w:t>pes:</w:t>
        </w:r>
      </w:ins>
    </w:p>
    <w:p w14:paraId="386CAF83" w14:textId="4AF96628" w:rsidR="00AA31B4" w:rsidRDefault="00AA31B4">
      <w:pPr>
        <w:pStyle w:val="ListParagraph"/>
        <w:numPr>
          <w:ilvl w:val="0"/>
          <w:numId w:val="75"/>
        </w:numPr>
        <w:rPr>
          <w:ins w:id="1315" w:author="Rich Bustamante" w:date="2023-04-20T08:23:00Z"/>
        </w:rPr>
        <w:pPrChange w:id="1316" w:author="Rich Bustamante" w:date="2023-04-20T08:23:00Z">
          <w:pPr/>
        </w:pPrChange>
      </w:pPr>
      <w:ins w:id="1317" w:author="Rich Bustamante" w:date="2023-04-20T08:23:00Z">
        <w:r>
          <w:t xml:space="preserve">touchstart </w:t>
        </w:r>
      </w:ins>
      <w:ins w:id="1318" w:author="Rich Bustamante" w:date="2023-04-21T10:47:00Z">
        <w:r w:rsidR="008D2061">
          <w:t>–</w:t>
        </w:r>
      </w:ins>
      <w:ins w:id="1319" w:author="Rich Bustamante" w:date="2023-04-20T08:23:00Z">
        <w:r>
          <w:t xml:space="preserve"> fired when a touch point is placed on the touch surface.</w:t>
        </w:r>
      </w:ins>
    </w:p>
    <w:p w14:paraId="3C960031" w14:textId="55171CB3" w:rsidR="00AA31B4" w:rsidRDefault="00AA31B4">
      <w:pPr>
        <w:pStyle w:val="ListParagraph"/>
        <w:numPr>
          <w:ilvl w:val="0"/>
          <w:numId w:val="75"/>
        </w:numPr>
        <w:rPr>
          <w:ins w:id="1320" w:author="Rich Bustamante" w:date="2023-04-20T08:23:00Z"/>
        </w:rPr>
        <w:pPrChange w:id="1321" w:author="Rich Bustamante" w:date="2023-04-20T08:23:00Z">
          <w:pPr/>
        </w:pPrChange>
      </w:pPr>
      <w:ins w:id="1322" w:author="Rich Bustamante" w:date="2023-04-20T08:23:00Z">
        <w:r>
          <w:t xml:space="preserve">touchmove </w:t>
        </w:r>
      </w:ins>
      <w:ins w:id="1323" w:author="Rich Bustamante" w:date="2023-04-21T10:47:00Z">
        <w:r w:rsidR="008D2061">
          <w:t>–</w:t>
        </w:r>
      </w:ins>
      <w:ins w:id="1324" w:author="Rich Bustamante" w:date="2023-04-20T08:23:00Z">
        <w:r>
          <w:t xml:space="preserve"> fired when a touch point is moved along the touch surface.</w:t>
        </w:r>
      </w:ins>
    </w:p>
    <w:p w14:paraId="61923C34" w14:textId="2157B2A6" w:rsidR="00AA31B4" w:rsidRDefault="00AA31B4">
      <w:pPr>
        <w:pStyle w:val="ListParagraph"/>
        <w:numPr>
          <w:ilvl w:val="0"/>
          <w:numId w:val="75"/>
        </w:numPr>
        <w:rPr>
          <w:ins w:id="1325" w:author="Rich Bustamante" w:date="2023-04-20T08:23:00Z"/>
        </w:rPr>
        <w:pPrChange w:id="1326" w:author="Rich Bustamante" w:date="2023-04-20T08:23:00Z">
          <w:pPr/>
        </w:pPrChange>
      </w:pPr>
      <w:ins w:id="1327" w:author="Rich Bustamante" w:date="2023-04-20T08:23:00Z">
        <w:r>
          <w:t xml:space="preserve">touchend </w:t>
        </w:r>
      </w:ins>
      <w:ins w:id="1328" w:author="Rich Bustamante" w:date="2023-04-21T10:47:00Z">
        <w:r w:rsidR="008D2061">
          <w:t>–</w:t>
        </w:r>
      </w:ins>
      <w:ins w:id="1329" w:author="Rich Bustamante" w:date="2023-04-20T08:23:00Z">
        <w:r>
          <w:t xml:space="preserve"> fired when a touch point is removed from the touch surface.</w:t>
        </w:r>
      </w:ins>
    </w:p>
    <w:p w14:paraId="32549161" w14:textId="45E7F354" w:rsidR="00AA31B4" w:rsidRPr="003E65F3" w:rsidRDefault="00AA31B4">
      <w:pPr>
        <w:pStyle w:val="ListParagraph"/>
        <w:numPr>
          <w:ilvl w:val="0"/>
          <w:numId w:val="75"/>
        </w:numPr>
        <w:rPr>
          <w:ins w:id="1330" w:author="Rich Bustamante" w:date="2023-04-20T08:21:00Z"/>
        </w:rPr>
        <w:pPrChange w:id="1331" w:author="Rich Bustamante" w:date="2023-04-20T08:23:00Z">
          <w:pPr/>
        </w:pPrChange>
      </w:pPr>
      <w:ins w:id="1332" w:author="Rich Bustamante" w:date="2023-04-20T08:23:00Z">
        <w:r>
          <w:t xml:space="preserve">touchcancel </w:t>
        </w:r>
      </w:ins>
      <w:ins w:id="1333" w:author="Rich Bustamante" w:date="2023-04-21T10:47:00Z">
        <w:r w:rsidR="008D2061">
          <w:t>–</w:t>
        </w:r>
      </w:ins>
      <w:ins w:id="1334" w:author="Rich Bustamante" w:date="2023-04-20T08:23:00Z">
        <w:r>
          <w:t xml:space="preserve"> fired when a touch point has been disrupted in an implementation-specific manner (for example, too many touch points are created).</w:t>
        </w:r>
      </w:ins>
    </w:p>
    <w:p w14:paraId="27B67957" w14:textId="148CFABD" w:rsidR="003629AC" w:rsidRDefault="008D2061">
      <w:pPr>
        <w:pStyle w:val="Heading2"/>
        <w:rPr>
          <w:ins w:id="1335" w:author="Rich Bustamante" w:date="2023-04-21T11:11:00Z"/>
        </w:rPr>
        <w:pPrChange w:id="1336" w:author="Rich Bustamante" w:date="2023-04-21T11:11:00Z">
          <w:pPr>
            <w:pStyle w:val="ListParagraph"/>
            <w:numPr>
              <w:numId w:val="77"/>
            </w:numPr>
            <w:ind w:hanging="360"/>
          </w:pPr>
        </w:pPrChange>
      </w:pPr>
      <w:ins w:id="1337" w:author="Rich Bustamante" w:date="2023-04-21T10:47:00Z">
        <w:r>
          <w:t xml:space="preserve">Overall Design </w:t>
        </w:r>
      </w:ins>
    </w:p>
    <w:p w14:paraId="22EA5415" w14:textId="547BAD5C" w:rsidR="00EE33EE" w:rsidRDefault="00EE33EE" w:rsidP="00DF6E2A">
      <w:pPr>
        <w:pStyle w:val="ListParagraph"/>
        <w:numPr>
          <w:ilvl w:val="0"/>
          <w:numId w:val="77"/>
        </w:numPr>
        <w:rPr>
          <w:ins w:id="1338" w:author="Rich Bustamante" w:date="2023-04-21T11:10:00Z"/>
        </w:rPr>
      </w:pPr>
      <w:ins w:id="1339" w:author="Rich Bustamante" w:date="2023-04-21T11:10:00Z">
        <w:r>
          <w:t>The API identifies touches</w:t>
        </w:r>
        <w:r w:rsidR="00C17FB8">
          <w:t xml:space="preserve"> by a number so that</w:t>
        </w:r>
      </w:ins>
      <w:ins w:id="1340" w:author="Rich Bustamante" w:date="2023-04-21T11:11:00Z">
        <w:r w:rsidR="00C17FB8">
          <w:t xml:space="preserve"> </w:t>
        </w:r>
        <w:r w:rsidR="003629AC">
          <w:t>you can know which touch and event relates to.</w:t>
        </w:r>
      </w:ins>
    </w:p>
    <w:p w14:paraId="65C4EC8B" w14:textId="3E295EE3" w:rsidR="00DF6E2A" w:rsidRDefault="00DF6E2A" w:rsidP="00DF6E2A">
      <w:pPr>
        <w:pStyle w:val="ListParagraph"/>
        <w:numPr>
          <w:ilvl w:val="0"/>
          <w:numId w:val="77"/>
        </w:numPr>
        <w:rPr>
          <w:ins w:id="1341" w:author="Rich Bustamante" w:date="2023-04-21T10:47:00Z"/>
        </w:rPr>
      </w:pPr>
      <w:ins w:id="1342" w:author="Rich Bustamante" w:date="2023-04-21T10:47:00Z">
        <w:r>
          <w:t>We’ll keep a list of active touches</w:t>
        </w:r>
      </w:ins>
      <w:ins w:id="1343" w:author="Rich Bustamante" w:date="2023-04-21T11:12:00Z">
        <w:r w:rsidR="00A26880">
          <w:t xml:space="preserve"> and use the </w:t>
        </w:r>
        <w:r w:rsidR="00D36A44">
          <w:t>API to</w:t>
        </w:r>
      </w:ins>
      <w:ins w:id="1344" w:author="Rich Bustamante" w:date="2023-04-21T11:13:00Z">
        <w:r w:rsidR="00D36A44">
          <w:t>uch ID in the intended manner.</w:t>
        </w:r>
      </w:ins>
    </w:p>
    <w:p w14:paraId="725A69A5" w14:textId="53E9FADF" w:rsidR="00DF6E2A" w:rsidRPr="00DF6E2A" w:rsidRDefault="00DF6E2A">
      <w:pPr>
        <w:pStyle w:val="ListParagraph"/>
        <w:numPr>
          <w:ilvl w:val="0"/>
          <w:numId w:val="77"/>
        </w:numPr>
        <w:rPr>
          <w:ins w:id="1345" w:author="Rich Bustamante" w:date="2023-04-21T10:47:00Z"/>
        </w:rPr>
        <w:pPrChange w:id="1346" w:author="Rich Bustamante" w:date="2023-04-21T10:47:00Z">
          <w:pPr>
            <w:pStyle w:val="Heading2"/>
          </w:pPr>
        </w:pPrChange>
      </w:pPr>
      <w:ins w:id="1347" w:author="Rich Bustamante" w:date="2023-04-21T10:47:00Z">
        <w:r>
          <w:t xml:space="preserve">For the </w:t>
        </w:r>
      </w:ins>
      <w:ins w:id="1348" w:author="Rich Bustamante" w:date="2023-04-21T10:48:00Z">
        <w:r w:rsidR="0033073F">
          <w:t xml:space="preserve">‘fire’ button and move buttons, we’ll repeat the action every </w:t>
        </w:r>
        <w:r w:rsidR="00DF6E74" w:rsidRPr="00DF6E74">
          <w:rPr>
            <w:b/>
            <w:bCs/>
            <w:i/>
            <w:iCs/>
            <w:rPrChange w:id="1349" w:author="Rich Bustamante" w:date="2023-04-21T10:48:00Z">
              <w:rPr/>
            </w:rPrChange>
          </w:rPr>
          <w:t>n</w:t>
        </w:r>
        <w:r w:rsidR="00DF6E74">
          <w:rPr>
            <w:b/>
            <w:bCs/>
            <w:i/>
            <w:iCs/>
          </w:rPr>
          <w:t xml:space="preserve"> </w:t>
        </w:r>
        <w:r w:rsidR="00DF6E74">
          <w:t xml:space="preserve">milliseconds if the button remains </w:t>
        </w:r>
      </w:ins>
      <w:ins w:id="1350" w:author="Rich Bustamante" w:date="2023-04-21T10:50:00Z">
        <w:r w:rsidR="00DD7C0F">
          <w:t>‘</w:t>
        </w:r>
      </w:ins>
      <w:ins w:id="1351" w:author="Rich Bustamante" w:date="2023-04-21T10:48:00Z">
        <w:r w:rsidR="00DF6E74">
          <w:t>pushed</w:t>
        </w:r>
      </w:ins>
      <w:ins w:id="1352" w:author="Rich Bustamante" w:date="2023-04-21T10:50:00Z">
        <w:r w:rsidR="00950BA2">
          <w:t>’</w:t>
        </w:r>
      </w:ins>
      <w:ins w:id="1353" w:author="Rich Bustamante" w:date="2023-04-21T10:49:00Z">
        <w:r w:rsidR="00DD7C0F">
          <w:t xml:space="preserve">. Some experimentation is required to determine the right value for </w:t>
        </w:r>
        <w:r w:rsidR="00DD7C0F">
          <w:rPr>
            <w:b/>
            <w:bCs/>
            <w:i/>
            <w:iCs/>
          </w:rPr>
          <w:t>n</w:t>
        </w:r>
        <w:r w:rsidR="00DD7C0F">
          <w:t>.</w:t>
        </w:r>
      </w:ins>
    </w:p>
    <w:p w14:paraId="01E413D8" w14:textId="53695A58" w:rsidR="00BD5374" w:rsidRDefault="00E900AC" w:rsidP="00BD5374">
      <w:pPr>
        <w:pStyle w:val="Heading2"/>
        <w:rPr>
          <w:ins w:id="1354" w:author="Rich Bustamante" w:date="2023-04-21T10:51:00Z"/>
        </w:rPr>
      </w:pPr>
      <w:ins w:id="1355" w:author="Rich Bustamante" w:date="2023-04-21T10:51:00Z">
        <w:r>
          <w:t xml:space="preserve">Event </w:t>
        </w:r>
        <w:r w:rsidR="00950BA2">
          <w:t xml:space="preserve">Registration </w:t>
        </w:r>
      </w:ins>
    </w:p>
    <w:p w14:paraId="3BF36E79" w14:textId="49704DBC" w:rsidR="00E900AC" w:rsidRPr="00E900AC" w:rsidRDefault="00E900AC">
      <w:pPr>
        <w:pStyle w:val="ListParagraph"/>
        <w:numPr>
          <w:ilvl w:val="0"/>
          <w:numId w:val="78"/>
        </w:numPr>
        <w:rPr>
          <w:ins w:id="1356" w:author="Rich Bustamante" w:date="2023-04-21T10:50:00Z"/>
        </w:rPr>
        <w:pPrChange w:id="1357" w:author="Rich Bustamante" w:date="2023-04-21T10:51:00Z">
          <w:pPr>
            <w:pStyle w:val="Heading2"/>
          </w:pPr>
        </w:pPrChange>
      </w:pPr>
      <w:ins w:id="1358" w:author="Rich Bustamante" w:date="2023-04-21T10:51:00Z">
        <w:r>
          <w:t>Call canvas.addEventListener for each event type:</w:t>
        </w:r>
      </w:ins>
    </w:p>
    <w:p w14:paraId="6C2FB4CD" w14:textId="77777777" w:rsidR="00950BA2" w:rsidRPr="00950BA2" w:rsidRDefault="00950BA2">
      <w:pPr>
        <w:rPr>
          <w:ins w:id="1359" w:author="Rich Bustamante" w:date="2023-04-20T08:28:00Z"/>
        </w:rPr>
        <w:pPrChange w:id="1360" w:author="Rich Bustamante" w:date="2023-04-21T10:50:00Z">
          <w:pPr>
            <w:pStyle w:val="Heading2"/>
          </w:pPr>
        </w:pPrChange>
      </w:pPr>
    </w:p>
    <w:p w14:paraId="19EDCC84" w14:textId="77777777" w:rsidR="00A341EC" w:rsidRPr="00A341EC" w:rsidRDefault="00A341EC">
      <w:pPr>
        <w:pStyle w:val="code"/>
        <w:framePr w:wrap="around"/>
        <w:ind w:left="1440"/>
        <w:rPr>
          <w:ins w:id="1361" w:author="Rich Bustamante" w:date="2023-04-20T08:41:00Z"/>
          <w:sz w:val="22"/>
          <w:szCs w:val="22"/>
          <w:rPrChange w:id="1362" w:author="Rich Bustamante" w:date="2023-04-20T08:42:00Z">
            <w:rPr>
              <w:ins w:id="1363" w:author="Rich Bustamante" w:date="2023-04-20T08:41:00Z"/>
            </w:rPr>
          </w:rPrChange>
        </w:rPr>
        <w:pPrChange w:id="1364" w:author="Rich Bustamante" w:date="2023-04-21T10:51:00Z">
          <w:pPr>
            <w:pStyle w:val="code"/>
            <w:framePr w:wrap="around"/>
          </w:pPr>
        </w:pPrChange>
      </w:pPr>
      <w:ins w:id="1365" w:author="Rich Bustamante" w:date="2023-04-20T08:41:00Z">
        <w:r w:rsidRPr="00A341EC">
          <w:rPr>
            <w:sz w:val="22"/>
            <w:szCs w:val="22"/>
            <w:rPrChange w:id="1366" w:author="Rich Bustamante" w:date="2023-04-20T08:42:00Z">
              <w:rPr/>
            </w:rPrChange>
          </w:rPr>
          <w:t>// Register touch event handlers</w:t>
        </w:r>
      </w:ins>
    </w:p>
    <w:p w14:paraId="52CB9DB9" w14:textId="7116138D" w:rsidR="00A341EC" w:rsidRPr="00A341EC" w:rsidRDefault="00950BA2">
      <w:pPr>
        <w:pStyle w:val="code"/>
        <w:framePr w:wrap="around"/>
        <w:ind w:left="1440"/>
        <w:rPr>
          <w:ins w:id="1367" w:author="Rich Bustamante" w:date="2023-04-20T08:41:00Z"/>
          <w:sz w:val="22"/>
          <w:szCs w:val="22"/>
          <w:rPrChange w:id="1368" w:author="Rich Bustamante" w:date="2023-04-20T08:42:00Z">
            <w:rPr>
              <w:ins w:id="1369" w:author="Rich Bustamante" w:date="2023-04-20T08:41:00Z"/>
            </w:rPr>
          </w:rPrChange>
        </w:rPr>
        <w:pPrChange w:id="1370" w:author="Rich Bustamante" w:date="2023-04-21T10:51:00Z">
          <w:pPr>
            <w:pStyle w:val="code"/>
            <w:framePr w:wrap="around"/>
          </w:pPr>
        </w:pPrChange>
      </w:pPr>
      <w:ins w:id="1371" w:author="Rich Bustamante" w:date="2023-04-21T10:50:00Z">
        <w:r>
          <w:rPr>
            <w:sz w:val="22"/>
            <w:szCs w:val="22"/>
          </w:rPr>
          <w:t>canvas</w:t>
        </w:r>
      </w:ins>
      <w:ins w:id="1372" w:author="Rich Bustamante" w:date="2023-04-20T08:41:00Z">
        <w:r w:rsidR="00A341EC" w:rsidRPr="00A341EC">
          <w:rPr>
            <w:sz w:val="22"/>
            <w:szCs w:val="22"/>
            <w:rPrChange w:id="1373" w:author="Rich Bustamante" w:date="2023-04-20T08:42:00Z">
              <w:rPr/>
            </w:rPrChange>
          </w:rPr>
          <w:t>.addEventListener("touchstart", touch</w:t>
        </w:r>
      </w:ins>
      <w:ins w:id="1374" w:author="Rich Bustamante" w:date="2023-04-21T10:41:00Z">
        <w:r w:rsidR="006809FA">
          <w:rPr>
            <w:sz w:val="22"/>
            <w:szCs w:val="22"/>
          </w:rPr>
          <w:t>S</w:t>
        </w:r>
      </w:ins>
      <w:ins w:id="1375" w:author="Rich Bustamante" w:date="2023-04-20T08:41:00Z">
        <w:r w:rsidR="00A341EC" w:rsidRPr="00A341EC">
          <w:rPr>
            <w:sz w:val="22"/>
            <w:szCs w:val="22"/>
            <w:rPrChange w:id="1376" w:author="Rich Bustamante" w:date="2023-04-20T08:42:00Z">
              <w:rPr/>
            </w:rPrChange>
          </w:rPr>
          <w:t>tart, false);</w:t>
        </w:r>
      </w:ins>
    </w:p>
    <w:p w14:paraId="686E9DC4" w14:textId="479A73D0" w:rsidR="00A341EC" w:rsidRPr="00A341EC" w:rsidRDefault="00950BA2">
      <w:pPr>
        <w:pStyle w:val="code"/>
        <w:framePr w:wrap="around"/>
        <w:ind w:left="1440"/>
        <w:rPr>
          <w:ins w:id="1377" w:author="Rich Bustamante" w:date="2023-04-20T08:41:00Z"/>
          <w:sz w:val="22"/>
          <w:szCs w:val="22"/>
          <w:rPrChange w:id="1378" w:author="Rich Bustamante" w:date="2023-04-20T08:42:00Z">
            <w:rPr>
              <w:ins w:id="1379" w:author="Rich Bustamante" w:date="2023-04-20T08:41:00Z"/>
            </w:rPr>
          </w:rPrChange>
        </w:rPr>
        <w:pPrChange w:id="1380" w:author="Rich Bustamante" w:date="2023-04-21T10:51:00Z">
          <w:pPr>
            <w:pStyle w:val="code"/>
            <w:framePr w:wrap="around"/>
          </w:pPr>
        </w:pPrChange>
      </w:pPr>
      <w:ins w:id="1381" w:author="Rich Bustamante" w:date="2023-04-21T10:50:00Z">
        <w:r>
          <w:rPr>
            <w:sz w:val="22"/>
            <w:szCs w:val="22"/>
          </w:rPr>
          <w:t>canvas</w:t>
        </w:r>
      </w:ins>
      <w:ins w:id="1382" w:author="Rich Bustamante" w:date="2023-04-20T08:41:00Z">
        <w:r w:rsidR="00A341EC" w:rsidRPr="00A341EC">
          <w:rPr>
            <w:sz w:val="22"/>
            <w:szCs w:val="22"/>
            <w:rPrChange w:id="1383" w:author="Rich Bustamante" w:date="2023-04-20T08:42:00Z">
              <w:rPr/>
            </w:rPrChange>
          </w:rPr>
          <w:t>.addEventListener("touchmove", touch</w:t>
        </w:r>
      </w:ins>
      <w:ins w:id="1384" w:author="Rich Bustamante" w:date="2023-04-21T10:41:00Z">
        <w:r w:rsidR="006809FA">
          <w:rPr>
            <w:sz w:val="22"/>
            <w:szCs w:val="22"/>
          </w:rPr>
          <w:t>M</w:t>
        </w:r>
      </w:ins>
      <w:ins w:id="1385" w:author="Rich Bustamante" w:date="2023-04-20T08:41:00Z">
        <w:r w:rsidR="00A341EC" w:rsidRPr="00A341EC">
          <w:rPr>
            <w:sz w:val="22"/>
            <w:szCs w:val="22"/>
            <w:rPrChange w:id="1386" w:author="Rich Bustamante" w:date="2023-04-20T08:42:00Z">
              <w:rPr/>
            </w:rPrChange>
          </w:rPr>
          <w:t>ove, false);</w:t>
        </w:r>
      </w:ins>
    </w:p>
    <w:p w14:paraId="76A7670E" w14:textId="11AF7E50" w:rsidR="00A341EC" w:rsidRPr="00A341EC" w:rsidRDefault="00950BA2">
      <w:pPr>
        <w:pStyle w:val="code"/>
        <w:framePr w:wrap="around"/>
        <w:ind w:left="1440"/>
        <w:rPr>
          <w:ins w:id="1387" w:author="Rich Bustamante" w:date="2023-04-20T08:41:00Z"/>
          <w:sz w:val="22"/>
          <w:szCs w:val="22"/>
          <w:rPrChange w:id="1388" w:author="Rich Bustamante" w:date="2023-04-20T08:42:00Z">
            <w:rPr>
              <w:ins w:id="1389" w:author="Rich Bustamante" w:date="2023-04-20T08:41:00Z"/>
            </w:rPr>
          </w:rPrChange>
        </w:rPr>
        <w:pPrChange w:id="1390" w:author="Rich Bustamante" w:date="2023-04-21T10:51:00Z">
          <w:pPr>
            <w:pStyle w:val="code"/>
            <w:framePr w:wrap="around"/>
          </w:pPr>
        </w:pPrChange>
      </w:pPr>
      <w:ins w:id="1391" w:author="Rich Bustamante" w:date="2023-04-21T10:50:00Z">
        <w:r>
          <w:rPr>
            <w:sz w:val="22"/>
            <w:szCs w:val="22"/>
          </w:rPr>
          <w:t>canvas</w:t>
        </w:r>
      </w:ins>
      <w:ins w:id="1392" w:author="Rich Bustamante" w:date="2023-04-20T08:41:00Z">
        <w:r w:rsidR="00A341EC" w:rsidRPr="00A341EC">
          <w:rPr>
            <w:sz w:val="22"/>
            <w:szCs w:val="22"/>
            <w:rPrChange w:id="1393" w:author="Rich Bustamante" w:date="2023-04-20T08:42:00Z">
              <w:rPr/>
            </w:rPrChange>
          </w:rPr>
          <w:t>.addEventListener("touchcancel", touch</w:t>
        </w:r>
      </w:ins>
      <w:ins w:id="1394" w:author="Rich Bustamante" w:date="2023-04-21T10:41:00Z">
        <w:r w:rsidR="006809FA">
          <w:rPr>
            <w:sz w:val="22"/>
            <w:szCs w:val="22"/>
          </w:rPr>
          <w:t>C</w:t>
        </w:r>
      </w:ins>
      <w:ins w:id="1395" w:author="Rich Bustamante" w:date="2023-04-20T08:41:00Z">
        <w:r w:rsidR="00A341EC" w:rsidRPr="00A341EC">
          <w:rPr>
            <w:sz w:val="22"/>
            <w:szCs w:val="22"/>
            <w:rPrChange w:id="1396" w:author="Rich Bustamante" w:date="2023-04-20T08:42:00Z">
              <w:rPr/>
            </w:rPrChange>
          </w:rPr>
          <w:t>ancel, false);</w:t>
        </w:r>
      </w:ins>
    </w:p>
    <w:p w14:paraId="113D4BBD" w14:textId="147641E0" w:rsidR="00C22AC7" w:rsidRDefault="00950BA2">
      <w:pPr>
        <w:pStyle w:val="code"/>
        <w:framePr w:wrap="around"/>
        <w:ind w:left="1440"/>
        <w:rPr>
          <w:ins w:id="1397" w:author="Rich Bustamante" w:date="2023-04-20T08:49:00Z"/>
          <w:sz w:val="22"/>
          <w:szCs w:val="22"/>
        </w:rPr>
        <w:pPrChange w:id="1398" w:author="Rich Bustamante" w:date="2023-04-21T10:51:00Z">
          <w:pPr>
            <w:pStyle w:val="code"/>
            <w:framePr w:wrap="around"/>
          </w:pPr>
        </w:pPrChange>
      </w:pPr>
      <w:ins w:id="1399" w:author="Rich Bustamante" w:date="2023-04-21T10:50:00Z">
        <w:r>
          <w:rPr>
            <w:sz w:val="22"/>
            <w:szCs w:val="22"/>
          </w:rPr>
          <w:t>canvas</w:t>
        </w:r>
      </w:ins>
      <w:ins w:id="1400" w:author="Rich Bustamante" w:date="2023-04-20T08:41:00Z">
        <w:r w:rsidR="00A341EC" w:rsidRPr="00A341EC">
          <w:rPr>
            <w:sz w:val="22"/>
            <w:szCs w:val="22"/>
            <w:rPrChange w:id="1401" w:author="Rich Bustamante" w:date="2023-04-20T08:42:00Z">
              <w:rPr/>
            </w:rPrChange>
          </w:rPr>
          <w:t>.addEventListener("touchend", touch</w:t>
        </w:r>
      </w:ins>
      <w:ins w:id="1402" w:author="Rich Bustamante" w:date="2023-04-21T10:41:00Z">
        <w:r w:rsidR="006809FA">
          <w:rPr>
            <w:sz w:val="22"/>
            <w:szCs w:val="22"/>
          </w:rPr>
          <w:t>E</w:t>
        </w:r>
      </w:ins>
      <w:ins w:id="1403" w:author="Rich Bustamante" w:date="2023-04-20T08:41:00Z">
        <w:r w:rsidR="00A341EC" w:rsidRPr="00A341EC">
          <w:rPr>
            <w:sz w:val="22"/>
            <w:szCs w:val="22"/>
            <w:rPrChange w:id="1404" w:author="Rich Bustamante" w:date="2023-04-20T08:42:00Z">
              <w:rPr/>
            </w:rPrChange>
          </w:rPr>
          <w:t>nd, false);</w:t>
        </w:r>
      </w:ins>
    </w:p>
    <w:p w14:paraId="16F40486" w14:textId="77777777" w:rsidR="009605FA" w:rsidRDefault="009605FA" w:rsidP="00981DE2">
      <w:pPr>
        <w:pStyle w:val="Heading2"/>
        <w:rPr>
          <w:ins w:id="1405" w:author="Rich Bustamante" w:date="2023-04-21T10:40:00Z"/>
        </w:rPr>
      </w:pPr>
    </w:p>
    <w:p w14:paraId="6539DE29" w14:textId="726FD478" w:rsidR="00BD5374" w:rsidRDefault="00301B29" w:rsidP="00981DE2">
      <w:pPr>
        <w:pStyle w:val="Heading2"/>
        <w:rPr>
          <w:ins w:id="1406" w:author="Rich Bustamante" w:date="2023-04-21T10:52:00Z"/>
        </w:rPr>
      </w:pPr>
      <w:ins w:id="1407" w:author="Rich Bustamante" w:date="2023-04-21T10:40:00Z">
        <w:r>
          <w:t>Touchstart</w:t>
        </w:r>
      </w:ins>
      <w:ins w:id="1408" w:author="Rich Bustamante" w:date="2023-04-21T10:52:00Z">
        <w:r w:rsidR="00E96DBD">
          <w:t xml:space="preserve"> Processing</w:t>
        </w:r>
      </w:ins>
    </w:p>
    <w:p w14:paraId="331C4558" w14:textId="77777777" w:rsidR="00E96DBD" w:rsidRPr="00E96DBD" w:rsidRDefault="00E96DBD">
      <w:pPr>
        <w:rPr>
          <w:ins w:id="1409" w:author="Rich Bustamante" w:date="2023-04-21T10:42:00Z"/>
        </w:rPr>
        <w:pPrChange w:id="1410" w:author="Rich Bustamante" w:date="2023-04-21T10:52:00Z">
          <w:pPr>
            <w:pStyle w:val="Heading2"/>
          </w:pPr>
        </w:pPrChange>
      </w:pPr>
    </w:p>
    <w:p w14:paraId="242A74BE" w14:textId="166B2849" w:rsidR="00842D03" w:rsidRDefault="001C7840" w:rsidP="00842D03">
      <w:pPr>
        <w:pStyle w:val="ListParagraph"/>
        <w:numPr>
          <w:ilvl w:val="0"/>
          <w:numId w:val="76"/>
        </w:numPr>
        <w:rPr>
          <w:ins w:id="1411" w:author="Rich Bustamante" w:date="2023-04-21T10:54:00Z"/>
        </w:rPr>
      </w:pPr>
      <w:ins w:id="1412" w:author="Rich Bustamante" w:date="2023-04-21T10:53:00Z">
        <w:r>
          <w:t xml:space="preserve">The browser calls </w:t>
        </w:r>
        <w:r w:rsidR="00DF614A" w:rsidRPr="00DF614A">
          <w:t>touchStart</w:t>
        </w:r>
        <w:r w:rsidR="00DF614A">
          <w:t xml:space="preserve"> with </w:t>
        </w:r>
      </w:ins>
      <w:ins w:id="1413" w:author="Rich Bustamante" w:date="2023-04-21T10:54:00Z">
        <w:r w:rsidR="00DF614A">
          <w:t>a single event parameter.</w:t>
        </w:r>
      </w:ins>
    </w:p>
    <w:p w14:paraId="62CA033A" w14:textId="0985C8A0" w:rsidR="00DF614A" w:rsidRDefault="003F0F0E" w:rsidP="00842D03">
      <w:pPr>
        <w:pStyle w:val="ListParagraph"/>
        <w:numPr>
          <w:ilvl w:val="0"/>
          <w:numId w:val="76"/>
        </w:numPr>
        <w:rPr>
          <w:ins w:id="1414" w:author="Rich Bustamante" w:date="2023-04-21T10:56:00Z"/>
        </w:rPr>
      </w:pPr>
      <w:ins w:id="1415" w:author="Rich Bustamante" w:date="2023-04-21T10:54:00Z">
        <w:r>
          <w:t xml:space="preserve">First of all, we call event.preventDefault() to stop emulated click </w:t>
        </w:r>
      </w:ins>
      <w:ins w:id="1416" w:author="Rich Bustamante" w:date="2023-04-21T10:55:00Z">
        <w:r w:rsidR="002A0639">
          <w:t>processing.</w:t>
        </w:r>
      </w:ins>
    </w:p>
    <w:p w14:paraId="14E23465" w14:textId="43C8D4FF" w:rsidR="00D3421F" w:rsidRDefault="00D3421F" w:rsidP="00842D03">
      <w:pPr>
        <w:pStyle w:val="ListParagraph"/>
        <w:numPr>
          <w:ilvl w:val="0"/>
          <w:numId w:val="76"/>
        </w:numPr>
        <w:rPr>
          <w:ins w:id="1417" w:author="Rich Bustamante" w:date="2023-04-21T10:55:00Z"/>
        </w:rPr>
      </w:pPr>
      <w:ins w:id="1418" w:author="Rich Bustamante" w:date="2023-04-21T10:56:00Z">
        <w:r>
          <w:t>Identify the action associated with the</w:t>
        </w:r>
      </w:ins>
      <w:ins w:id="1419" w:author="Rich Bustamante" w:date="2023-04-21T10:57:00Z">
        <w:r>
          <w:t xml:space="preserve"> touch.</w:t>
        </w:r>
      </w:ins>
    </w:p>
    <w:p w14:paraId="7D49FF96" w14:textId="0BBA8A8E" w:rsidR="00F00C66" w:rsidRPr="00842D03" w:rsidRDefault="002A0639">
      <w:pPr>
        <w:pStyle w:val="ListParagraph"/>
        <w:numPr>
          <w:ilvl w:val="0"/>
          <w:numId w:val="76"/>
        </w:numPr>
        <w:rPr>
          <w:ins w:id="1420" w:author="Rich Bustamante" w:date="2023-04-20T08:49:00Z"/>
        </w:rPr>
        <w:pPrChange w:id="1421" w:author="Rich Bustamante" w:date="2023-04-21T13:14:00Z">
          <w:pPr>
            <w:pStyle w:val="Heading2"/>
          </w:pPr>
        </w:pPrChange>
      </w:pPr>
      <w:ins w:id="1422" w:author="Rich Bustamante" w:date="2023-04-21T10:55:00Z">
        <w:r>
          <w:t xml:space="preserve">Next, add the </w:t>
        </w:r>
        <w:r w:rsidR="00151402">
          <w:t>touch to the current</w:t>
        </w:r>
      </w:ins>
      <w:ins w:id="1423" w:author="Rich Bustamante" w:date="2023-04-21T11:09:00Z">
        <w:r w:rsidR="00F64CB9">
          <w:t>Touches</w:t>
        </w:r>
      </w:ins>
    </w:p>
    <w:p w14:paraId="0B2099AF" w14:textId="02C2F178" w:rsidR="00981DE2" w:rsidRDefault="00981DE2" w:rsidP="00981DE2">
      <w:pPr>
        <w:pStyle w:val="code"/>
        <w:framePr w:wrap="around"/>
        <w:rPr>
          <w:ins w:id="1424" w:author="Rich Bustamante" w:date="2023-04-20T08:50:00Z"/>
        </w:rPr>
      </w:pPr>
      <w:ins w:id="1425" w:author="Rich Bustamante" w:date="2023-04-20T08:49:00Z">
        <w:r>
          <w:t>touchstart(e) {</w:t>
        </w:r>
      </w:ins>
    </w:p>
    <w:p w14:paraId="1EE15715" w14:textId="0F3795AD" w:rsidR="00981DE2" w:rsidRDefault="00981DE2">
      <w:pPr>
        <w:pStyle w:val="code"/>
        <w:framePr w:wrap="around"/>
        <w:rPr>
          <w:ins w:id="1426" w:author="Rich Bustamante" w:date="2023-04-20T08:49:00Z"/>
        </w:rPr>
        <w:pPrChange w:id="1427" w:author="Rich Bustamante" w:date="2023-04-20T08:50:00Z">
          <w:pPr/>
        </w:pPrChange>
      </w:pPr>
      <w:ins w:id="1428" w:author="Rich Bustamante" w:date="2023-04-20T08:50:00Z">
        <w:r>
          <w:tab/>
        </w:r>
        <w:r w:rsidR="00E548D7">
          <w:t xml:space="preserve">// </w:t>
        </w:r>
      </w:ins>
    </w:p>
    <w:p w14:paraId="405B07A6" w14:textId="44672BF1" w:rsidR="00981DE2" w:rsidRDefault="00981DE2" w:rsidP="00981DE2">
      <w:pPr>
        <w:pStyle w:val="code"/>
        <w:framePr w:wrap="around"/>
        <w:rPr>
          <w:ins w:id="1429" w:author="Rich Bustamante" w:date="2023-04-21T13:14:00Z"/>
        </w:rPr>
      </w:pPr>
      <w:ins w:id="1430" w:author="Rich Bustamante" w:date="2023-04-20T08:49:00Z">
        <w:r>
          <w:t>}</w:t>
        </w:r>
      </w:ins>
    </w:p>
    <w:p w14:paraId="1800FA7A" w14:textId="77777777" w:rsidR="00F00C66" w:rsidRDefault="00F00C66" w:rsidP="00F00C66">
      <w:pPr>
        <w:rPr>
          <w:ins w:id="1431" w:author="Rich Bustamante" w:date="2023-04-21T13:14:00Z"/>
        </w:rPr>
      </w:pPr>
    </w:p>
    <w:p w14:paraId="5D1CF575" w14:textId="086BAF14" w:rsidR="00F00C66" w:rsidRDefault="004F748E" w:rsidP="004F748E">
      <w:pPr>
        <w:pStyle w:val="Heading1"/>
        <w:rPr>
          <w:ins w:id="1432" w:author="Rich Bustamante" w:date="2023-04-25T15:59:00Z"/>
        </w:rPr>
      </w:pPr>
      <w:ins w:id="1433" w:author="Rich Bustamante" w:date="2023-04-25T15:59:00Z">
        <w:r>
          <w:t>April 25, 2023</w:t>
        </w:r>
      </w:ins>
    </w:p>
    <w:p w14:paraId="0E075121" w14:textId="1FBF506E" w:rsidR="004F748E" w:rsidRPr="004F748E" w:rsidRDefault="005A1426" w:rsidP="004F748E">
      <w:ins w:id="1434" w:author="Rich Bustamante" w:date="2023-04-25T20:38:00Z">
        <w:r>
          <w:t>Trying to sort o</w:t>
        </w:r>
        <w:r w:rsidR="00DE2AA0">
          <w:t xml:space="preserve">ut </w:t>
        </w:r>
      </w:ins>
      <w:ins w:id="1435" w:author="Rich Bustamante" w:date="2023-04-25T20:39:00Z">
        <w:r w:rsidR="00DE2AA0">
          <w:t>screen layout before, during, and after game play in both the desktop and mobile case.</w:t>
        </w:r>
      </w:ins>
    </w:p>
    <w:sectPr w:rsidR="004F748E" w:rsidRPr="004F74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9702" w14:textId="77777777" w:rsidR="00A55167" w:rsidRDefault="00A55167" w:rsidP="00CC5ABF">
      <w:r>
        <w:separator/>
      </w:r>
    </w:p>
  </w:endnote>
  <w:endnote w:type="continuationSeparator" w:id="0">
    <w:p w14:paraId="16CA5B71" w14:textId="77777777" w:rsidR="00A55167" w:rsidRDefault="00A55167" w:rsidP="00CC5ABF">
      <w:r>
        <w:continuationSeparator/>
      </w:r>
    </w:p>
  </w:endnote>
  <w:endnote w:type="continuationNotice" w:id="1">
    <w:p w14:paraId="0929C36B" w14:textId="77777777" w:rsidR="00A55167" w:rsidRDefault="00A551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6303" w14:textId="77777777" w:rsidR="005750BE" w:rsidRDefault="00575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4A12" w14:textId="77777777" w:rsidR="002533DF" w:rsidRDefault="002533DF">
    <w:pPr>
      <w:pStyle w:val="Footer"/>
      <w:rPr>
        <w:ins w:id="1436" w:author="Rich Bustamante" w:date="2023-03-15T19:53:00Z"/>
      </w:rPr>
    </w:pPr>
  </w:p>
  <w:p w14:paraId="0D1F0F42" w14:textId="28E092D2" w:rsidR="005750BE" w:rsidRPr="00A213F8" w:rsidRDefault="005750BE">
    <w:pPr>
      <w:pStyle w:val="Footer"/>
      <w:rPr>
        <w:ins w:id="1437" w:author="Rich Bustamante" w:date="2023-03-15T19:51:00Z"/>
        <w:highlight w:val="yellow"/>
        <w:rPrChange w:id="1438" w:author="Rich Bustamante" w:date="2023-03-15T19:53:00Z">
          <w:rPr>
            <w:ins w:id="1439" w:author="Rich Bustamante" w:date="2023-03-15T19:51:00Z"/>
          </w:rPr>
        </w:rPrChange>
      </w:rPr>
    </w:pPr>
    <w:ins w:id="1440" w:author="Rich Bustamante" w:date="2023-03-15T19:51:00Z">
      <w:r w:rsidRPr="00A213F8">
        <w:rPr>
          <w:highlight w:val="yellow"/>
          <w:rPrChange w:id="1441" w:author="Rich Bustamante" w:date="2023-03-15T19:53:00Z">
            <w:rPr/>
          </w:rPrChange>
        </w:rPr>
        <w:t>TODO:</w:t>
      </w:r>
    </w:ins>
  </w:p>
  <w:p w14:paraId="001CE225" w14:textId="6C1EF0B2" w:rsidR="005750BE" w:rsidRDefault="005750BE">
    <w:pPr>
      <w:pStyle w:val="Footer"/>
    </w:pPr>
    <w:ins w:id="1442" w:author="Rich Bustamante" w:date="2023-03-15T19:52:00Z">
      <w:r w:rsidRPr="00A213F8">
        <w:rPr>
          <w:highlight w:val="yellow"/>
          <w:rPrChange w:id="1443" w:author="Rich Bustamante" w:date="2023-03-15T19:53:00Z">
            <w:rPr/>
          </w:rPrChange>
        </w:rPr>
        <w:t xml:space="preserve">Probably should convert the prototype inheritance to </w:t>
      </w:r>
      <w:r w:rsidR="002533DF" w:rsidRPr="00A213F8">
        <w:rPr>
          <w:highlight w:val="yellow"/>
          <w:rPrChange w:id="1444" w:author="Rich Bustamante" w:date="2023-03-15T19:53:00Z">
            <w:rPr/>
          </w:rPrChange>
        </w:rPr>
        <w:t>Javascript classes. They are not exactly a new feature at this point.</w: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3746" w14:textId="77777777" w:rsidR="005750BE" w:rsidRDefault="00575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29DA" w14:textId="77777777" w:rsidR="00A55167" w:rsidRDefault="00A55167" w:rsidP="00CC5ABF">
      <w:r>
        <w:separator/>
      </w:r>
    </w:p>
  </w:footnote>
  <w:footnote w:type="continuationSeparator" w:id="0">
    <w:p w14:paraId="498055C0" w14:textId="77777777" w:rsidR="00A55167" w:rsidRDefault="00A55167" w:rsidP="00CC5ABF">
      <w:r>
        <w:continuationSeparator/>
      </w:r>
    </w:p>
  </w:footnote>
  <w:footnote w:type="continuationNotice" w:id="1">
    <w:p w14:paraId="090EF39F" w14:textId="77777777" w:rsidR="00A55167" w:rsidRDefault="00A551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17E8" w14:textId="77777777" w:rsidR="005750BE" w:rsidRDefault="00575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B4FC" w14:textId="77777777" w:rsidR="005750BE" w:rsidRDefault="005750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E555" w14:textId="77777777" w:rsidR="005750BE" w:rsidRDefault="00575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87"/>
    <w:multiLevelType w:val="hybridMultilevel"/>
    <w:tmpl w:val="DAC4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D27"/>
    <w:multiLevelType w:val="hybridMultilevel"/>
    <w:tmpl w:val="B8BC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96660"/>
    <w:multiLevelType w:val="hybridMultilevel"/>
    <w:tmpl w:val="6788672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D57C62"/>
    <w:multiLevelType w:val="hybridMultilevel"/>
    <w:tmpl w:val="42B6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762E4"/>
    <w:multiLevelType w:val="hybridMultilevel"/>
    <w:tmpl w:val="34146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B33C6D"/>
    <w:multiLevelType w:val="hybridMultilevel"/>
    <w:tmpl w:val="ADDC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2638D"/>
    <w:multiLevelType w:val="hybridMultilevel"/>
    <w:tmpl w:val="403C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D3B69"/>
    <w:multiLevelType w:val="hybridMultilevel"/>
    <w:tmpl w:val="DC50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B0646"/>
    <w:multiLevelType w:val="hybridMultilevel"/>
    <w:tmpl w:val="BD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57CCE"/>
    <w:multiLevelType w:val="hybridMultilevel"/>
    <w:tmpl w:val="DC9E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531AD"/>
    <w:multiLevelType w:val="hybridMultilevel"/>
    <w:tmpl w:val="C07E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A725A"/>
    <w:multiLevelType w:val="hybridMultilevel"/>
    <w:tmpl w:val="BE8A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A003A"/>
    <w:multiLevelType w:val="hybridMultilevel"/>
    <w:tmpl w:val="B39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A2DA4"/>
    <w:multiLevelType w:val="hybridMultilevel"/>
    <w:tmpl w:val="3D7C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8401A"/>
    <w:multiLevelType w:val="hybridMultilevel"/>
    <w:tmpl w:val="E306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BB7803"/>
    <w:multiLevelType w:val="hybridMultilevel"/>
    <w:tmpl w:val="B878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A7EDA"/>
    <w:multiLevelType w:val="hybridMultilevel"/>
    <w:tmpl w:val="89F6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86B0B"/>
    <w:multiLevelType w:val="hybridMultilevel"/>
    <w:tmpl w:val="DC065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623ED9"/>
    <w:multiLevelType w:val="hybridMultilevel"/>
    <w:tmpl w:val="E0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63637F"/>
    <w:multiLevelType w:val="hybridMultilevel"/>
    <w:tmpl w:val="7A38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221B02"/>
    <w:multiLevelType w:val="hybridMultilevel"/>
    <w:tmpl w:val="341464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1380AF5"/>
    <w:multiLevelType w:val="hybridMultilevel"/>
    <w:tmpl w:val="FBE6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1946F7"/>
    <w:multiLevelType w:val="hybridMultilevel"/>
    <w:tmpl w:val="5F2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770CA3"/>
    <w:multiLevelType w:val="hybridMultilevel"/>
    <w:tmpl w:val="B7D619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D35417"/>
    <w:multiLevelType w:val="hybridMultilevel"/>
    <w:tmpl w:val="6E0A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066446"/>
    <w:multiLevelType w:val="hybridMultilevel"/>
    <w:tmpl w:val="1C82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B17649"/>
    <w:multiLevelType w:val="hybridMultilevel"/>
    <w:tmpl w:val="4812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A65C4"/>
    <w:multiLevelType w:val="hybridMultilevel"/>
    <w:tmpl w:val="2D84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054905"/>
    <w:multiLevelType w:val="hybridMultilevel"/>
    <w:tmpl w:val="3694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0A50EB"/>
    <w:multiLevelType w:val="hybridMultilevel"/>
    <w:tmpl w:val="1286E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278D9"/>
    <w:multiLevelType w:val="hybridMultilevel"/>
    <w:tmpl w:val="2606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15FCB"/>
    <w:multiLevelType w:val="hybridMultilevel"/>
    <w:tmpl w:val="81C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7D652F"/>
    <w:multiLevelType w:val="hybridMultilevel"/>
    <w:tmpl w:val="0672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472ACC"/>
    <w:multiLevelType w:val="hybridMultilevel"/>
    <w:tmpl w:val="8A58DA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96402CB"/>
    <w:multiLevelType w:val="hybridMultilevel"/>
    <w:tmpl w:val="C0F4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30B3E"/>
    <w:multiLevelType w:val="hybridMultilevel"/>
    <w:tmpl w:val="337A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563BCA"/>
    <w:multiLevelType w:val="hybridMultilevel"/>
    <w:tmpl w:val="8622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EC73E8"/>
    <w:multiLevelType w:val="hybridMultilevel"/>
    <w:tmpl w:val="C0CC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7934FE"/>
    <w:multiLevelType w:val="hybridMultilevel"/>
    <w:tmpl w:val="5D6A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D030F4"/>
    <w:multiLevelType w:val="hybridMultilevel"/>
    <w:tmpl w:val="DAD0E86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7905DE"/>
    <w:multiLevelType w:val="hybridMultilevel"/>
    <w:tmpl w:val="97FA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66007F"/>
    <w:multiLevelType w:val="hybridMultilevel"/>
    <w:tmpl w:val="14D8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C70A2D"/>
    <w:multiLevelType w:val="hybridMultilevel"/>
    <w:tmpl w:val="07A8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D774CA"/>
    <w:multiLevelType w:val="hybridMultilevel"/>
    <w:tmpl w:val="5652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EB4D8F"/>
    <w:multiLevelType w:val="hybridMultilevel"/>
    <w:tmpl w:val="C27E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733583"/>
    <w:multiLevelType w:val="hybridMultilevel"/>
    <w:tmpl w:val="05CCD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86571D0"/>
    <w:multiLevelType w:val="hybridMultilevel"/>
    <w:tmpl w:val="FD08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443FAF"/>
    <w:multiLevelType w:val="hybridMultilevel"/>
    <w:tmpl w:val="C9B8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524926"/>
    <w:multiLevelType w:val="hybridMultilevel"/>
    <w:tmpl w:val="DF9C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94198E"/>
    <w:multiLevelType w:val="hybridMultilevel"/>
    <w:tmpl w:val="ECD677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BF9389A"/>
    <w:multiLevelType w:val="hybridMultilevel"/>
    <w:tmpl w:val="387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93760"/>
    <w:multiLevelType w:val="hybridMultilevel"/>
    <w:tmpl w:val="3344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5474B4"/>
    <w:multiLevelType w:val="hybridMultilevel"/>
    <w:tmpl w:val="21FE51E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3E62B0"/>
    <w:multiLevelType w:val="hybridMultilevel"/>
    <w:tmpl w:val="689C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681323"/>
    <w:multiLevelType w:val="hybridMultilevel"/>
    <w:tmpl w:val="9D94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2736FC"/>
    <w:multiLevelType w:val="hybridMultilevel"/>
    <w:tmpl w:val="574C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1A16EA"/>
    <w:multiLevelType w:val="hybridMultilevel"/>
    <w:tmpl w:val="121033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4DA4D2F"/>
    <w:multiLevelType w:val="hybridMultilevel"/>
    <w:tmpl w:val="1026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407C2A"/>
    <w:multiLevelType w:val="hybridMultilevel"/>
    <w:tmpl w:val="6E86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D92F7A"/>
    <w:multiLevelType w:val="hybridMultilevel"/>
    <w:tmpl w:val="FC08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3739E5"/>
    <w:multiLevelType w:val="hybridMultilevel"/>
    <w:tmpl w:val="519082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D633DAD"/>
    <w:multiLevelType w:val="hybridMultilevel"/>
    <w:tmpl w:val="AE8C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097463"/>
    <w:multiLevelType w:val="hybridMultilevel"/>
    <w:tmpl w:val="A176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B92415"/>
    <w:multiLevelType w:val="hybridMultilevel"/>
    <w:tmpl w:val="F264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1F3288"/>
    <w:multiLevelType w:val="hybridMultilevel"/>
    <w:tmpl w:val="2DB6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543B58"/>
    <w:multiLevelType w:val="hybridMultilevel"/>
    <w:tmpl w:val="BA2E0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901130"/>
    <w:multiLevelType w:val="hybridMultilevel"/>
    <w:tmpl w:val="438CB5D6"/>
    <w:lvl w:ilvl="0" w:tplc="7390C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8DA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4F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65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E1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88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C3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CA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75477175"/>
    <w:multiLevelType w:val="hybridMultilevel"/>
    <w:tmpl w:val="F882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33618F"/>
    <w:multiLevelType w:val="hybridMultilevel"/>
    <w:tmpl w:val="F2D6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926921"/>
    <w:multiLevelType w:val="hybridMultilevel"/>
    <w:tmpl w:val="A70C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9570AD"/>
    <w:multiLevelType w:val="hybridMultilevel"/>
    <w:tmpl w:val="DDE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F42359"/>
    <w:multiLevelType w:val="hybridMultilevel"/>
    <w:tmpl w:val="EA9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0B2001"/>
    <w:multiLevelType w:val="hybridMultilevel"/>
    <w:tmpl w:val="121033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9020679"/>
    <w:multiLevelType w:val="hybridMultilevel"/>
    <w:tmpl w:val="EA90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B565D5"/>
    <w:multiLevelType w:val="hybridMultilevel"/>
    <w:tmpl w:val="CF36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085513"/>
    <w:multiLevelType w:val="hybridMultilevel"/>
    <w:tmpl w:val="F0D2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C40527"/>
    <w:multiLevelType w:val="hybridMultilevel"/>
    <w:tmpl w:val="D0EC6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24092B"/>
    <w:multiLevelType w:val="hybridMultilevel"/>
    <w:tmpl w:val="4D8C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03777">
    <w:abstractNumId w:val="34"/>
  </w:num>
  <w:num w:numId="2" w16cid:durableId="275596766">
    <w:abstractNumId w:val="1"/>
  </w:num>
  <w:num w:numId="3" w16cid:durableId="1119027543">
    <w:abstractNumId w:val="7"/>
  </w:num>
  <w:num w:numId="4" w16cid:durableId="198586965">
    <w:abstractNumId w:val="35"/>
  </w:num>
  <w:num w:numId="5" w16cid:durableId="1678456986">
    <w:abstractNumId w:val="45"/>
  </w:num>
  <w:num w:numId="6" w16cid:durableId="136578186">
    <w:abstractNumId w:val="4"/>
  </w:num>
  <w:num w:numId="7" w16cid:durableId="1278105803">
    <w:abstractNumId w:val="49"/>
  </w:num>
  <w:num w:numId="8" w16cid:durableId="1645163072">
    <w:abstractNumId w:val="60"/>
  </w:num>
  <w:num w:numId="9" w16cid:durableId="1221743967">
    <w:abstractNumId w:val="33"/>
  </w:num>
  <w:num w:numId="10" w16cid:durableId="661659224">
    <w:abstractNumId w:val="72"/>
  </w:num>
  <w:num w:numId="11" w16cid:durableId="125702328">
    <w:abstractNumId w:val="56"/>
  </w:num>
  <w:num w:numId="12" w16cid:durableId="1786658302">
    <w:abstractNumId w:val="23"/>
  </w:num>
  <w:num w:numId="13" w16cid:durableId="1053886491">
    <w:abstractNumId w:val="20"/>
  </w:num>
  <w:num w:numId="14" w16cid:durableId="1563567225">
    <w:abstractNumId w:val="37"/>
  </w:num>
  <w:num w:numId="15" w16cid:durableId="370882013">
    <w:abstractNumId w:val="27"/>
  </w:num>
  <w:num w:numId="16" w16cid:durableId="236549883">
    <w:abstractNumId w:val="36"/>
  </w:num>
  <w:num w:numId="17" w16cid:durableId="1577863266">
    <w:abstractNumId w:val="6"/>
  </w:num>
  <w:num w:numId="18" w16cid:durableId="2035568959">
    <w:abstractNumId w:val="44"/>
  </w:num>
  <w:num w:numId="19" w16cid:durableId="1931817594">
    <w:abstractNumId w:val="16"/>
  </w:num>
  <w:num w:numId="20" w16cid:durableId="436102997">
    <w:abstractNumId w:val="75"/>
  </w:num>
  <w:num w:numId="21" w16cid:durableId="2031492730">
    <w:abstractNumId w:val="54"/>
  </w:num>
  <w:num w:numId="22" w16cid:durableId="478034584">
    <w:abstractNumId w:val="65"/>
  </w:num>
  <w:num w:numId="23" w16cid:durableId="63528759">
    <w:abstractNumId w:val="52"/>
  </w:num>
  <w:num w:numId="24" w16cid:durableId="368575125">
    <w:abstractNumId w:val="5"/>
  </w:num>
  <w:num w:numId="25" w16cid:durableId="2119569049">
    <w:abstractNumId w:val="73"/>
  </w:num>
  <w:num w:numId="26" w16cid:durableId="1395933969">
    <w:abstractNumId w:val="12"/>
  </w:num>
  <w:num w:numId="27" w16cid:durableId="497306735">
    <w:abstractNumId w:val="22"/>
  </w:num>
  <w:num w:numId="28" w16cid:durableId="788009404">
    <w:abstractNumId w:val="2"/>
  </w:num>
  <w:num w:numId="29" w16cid:durableId="1656760985">
    <w:abstractNumId w:val="31"/>
  </w:num>
  <w:num w:numId="30" w16cid:durableId="171379085">
    <w:abstractNumId w:val="15"/>
  </w:num>
  <w:num w:numId="31" w16cid:durableId="446124409">
    <w:abstractNumId w:val="39"/>
  </w:num>
  <w:num w:numId="32" w16cid:durableId="1553424218">
    <w:abstractNumId w:val="64"/>
  </w:num>
  <w:num w:numId="33" w16cid:durableId="1095711194">
    <w:abstractNumId w:val="55"/>
  </w:num>
  <w:num w:numId="34" w16cid:durableId="613555208">
    <w:abstractNumId w:val="70"/>
  </w:num>
  <w:num w:numId="35" w16cid:durableId="505904057">
    <w:abstractNumId w:val="25"/>
  </w:num>
  <w:num w:numId="36" w16cid:durableId="672880688">
    <w:abstractNumId w:val="13"/>
  </w:num>
  <w:num w:numId="37" w16cid:durableId="1093817014">
    <w:abstractNumId w:val="14"/>
  </w:num>
  <w:num w:numId="38" w16cid:durableId="255015828">
    <w:abstractNumId w:val="59"/>
  </w:num>
  <w:num w:numId="39" w16cid:durableId="949514176">
    <w:abstractNumId w:val="71"/>
  </w:num>
  <w:num w:numId="40" w16cid:durableId="1342583415">
    <w:abstractNumId w:val="29"/>
  </w:num>
  <w:num w:numId="41" w16cid:durableId="1607690626">
    <w:abstractNumId w:val="40"/>
  </w:num>
  <w:num w:numId="42" w16cid:durableId="383413831">
    <w:abstractNumId w:val="67"/>
  </w:num>
  <w:num w:numId="43" w16cid:durableId="347220794">
    <w:abstractNumId w:val="69"/>
  </w:num>
  <w:num w:numId="44" w16cid:durableId="2033217444">
    <w:abstractNumId w:val="24"/>
  </w:num>
  <w:num w:numId="45" w16cid:durableId="1116144866">
    <w:abstractNumId w:val="77"/>
  </w:num>
  <w:num w:numId="46" w16cid:durableId="98575688">
    <w:abstractNumId w:val="58"/>
  </w:num>
  <w:num w:numId="47" w16cid:durableId="529218609">
    <w:abstractNumId w:val="51"/>
  </w:num>
  <w:num w:numId="48" w16cid:durableId="415826913">
    <w:abstractNumId w:val="11"/>
  </w:num>
  <w:num w:numId="49" w16cid:durableId="1464274083">
    <w:abstractNumId w:val="76"/>
  </w:num>
  <w:num w:numId="50" w16cid:durableId="282075375">
    <w:abstractNumId w:val="17"/>
  </w:num>
  <w:num w:numId="51" w16cid:durableId="1950232513">
    <w:abstractNumId w:val="41"/>
  </w:num>
  <w:num w:numId="52" w16cid:durableId="1594437842">
    <w:abstractNumId w:val="18"/>
  </w:num>
  <w:num w:numId="53" w16cid:durableId="464546789">
    <w:abstractNumId w:val="63"/>
  </w:num>
  <w:num w:numId="54" w16cid:durableId="1696342485">
    <w:abstractNumId w:val="66"/>
  </w:num>
  <w:num w:numId="55" w16cid:durableId="359942761">
    <w:abstractNumId w:val="53"/>
  </w:num>
  <w:num w:numId="56" w16cid:durableId="2108650929">
    <w:abstractNumId w:val="47"/>
  </w:num>
  <w:num w:numId="57" w16cid:durableId="352998334">
    <w:abstractNumId w:val="57"/>
  </w:num>
  <w:num w:numId="58" w16cid:durableId="1388726171">
    <w:abstractNumId w:val="48"/>
  </w:num>
  <w:num w:numId="59" w16cid:durableId="1368489245">
    <w:abstractNumId w:val="19"/>
  </w:num>
  <w:num w:numId="60" w16cid:durableId="1432891531">
    <w:abstractNumId w:val="9"/>
  </w:num>
  <w:num w:numId="61" w16cid:durableId="2074620864">
    <w:abstractNumId w:val="8"/>
  </w:num>
  <w:num w:numId="62" w16cid:durableId="661932848">
    <w:abstractNumId w:val="28"/>
  </w:num>
  <w:num w:numId="63" w16cid:durableId="1378238066">
    <w:abstractNumId w:val="42"/>
  </w:num>
  <w:num w:numId="64" w16cid:durableId="1143889977">
    <w:abstractNumId w:val="32"/>
  </w:num>
  <w:num w:numId="65" w16cid:durableId="1174953467">
    <w:abstractNumId w:val="21"/>
  </w:num>
  <w:num w:numId="66" w16cid:durableId="621887290">
    <w:abstractNumId w:val="38"/>
  </w:num>
  <w:num w:numId="67" w16cid:durableId="2002997374">
    <w:abstractNumId w:val="30"/>
  </w:num>
  <w:num w:numId="68" w16cid:durableId="919027959">
    <w:abstractNumId w:val="10"/>
  </w:num>
  <w:num w:numId="69" w16cid:durableId="457378190">
    <w:abstractNumId w:val="43"/>
  </w:num>
  <w:num w:numId="70" w16cid:durableId="703676259">
    <w:abstractNumId w:val="74"/>
  </w:num>
  <w:num w:numId="71" w16cid:durableId="158738019">
    <w:abstractNumId w:val="46"/>
  </w:num>
  <w:num w:numId="72" w16cid:durableId="2144038257">
    <w:abstractNumId w:val="50"/>
  </w:num>
  <w:num w:numId="73" w16cid:durableId="993484695">
    <w:abstractNumId w:val="68"/>
  </w:num>
  <w:num w:numId="74" w16cid:durableId="1813447292">
    <w:abstractNumId w:val="61"/>
  </w:num>
  <w:num w:numId="75" w16cid:durableId="707334571">
    <w:abstractNumId w:val="0"/>
  </w:num>
  <w:num w:numId="76" w16cid:durableId="573050514">
    <w:abstractNumId w:val="26"/>
  </w:num>
  <w:num w:numId="77" w16cid:durableId="1467893196">
    <w:abstractNumId w:val="62"/>
  </w:num>
  <w:num w:numId="78" w16cid:durableId="391660514">
    <w:abstractNumId w:val="3"/>
  </w:num>
  <w:numIdMacAtCleanup w:val="6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 Bustamante">
    <w15:presenceInfo w15:providerId="Windows Live" w15:userId="ce53203cc83bd3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visionView w:markup="0"/>
  <w:trackRevisions/>
  <w:documentProtection w:edit="trackedChanges" w:enforcement="1" w:cryptProviderType="rsaAES" w:cryptAlgorithmClass="hash" w:cryptAlgorithmType="typeAny" w:cryptAlgorithmSid="14" w:cryptSpinCount="100000" w:hash="oH5eb56RMF8B8c2tWSg0Y+vRYwObHjCCvRxGIYOeeZxLXImbWuiMGsAUJV1VZ04Sm6dxj4wRPjNDTKXFXdovIg==" w:salt="WfIsBE5bIa4PHdeh7/rStA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0F"/>
    <w:rsid w:val="000007CE"/>
    <w:rsid w:val="00000CF0"/>
    <w:rsid w:val="0000190F"/>
    <w:rsid w:val="00002E77"/>
    <w:rsid w:val="00003465"/>
    <w:rsid w:val="00004044"/>
    <w:rsid w:val="00004AE0"/>
    <w:rsid w:val="000051CE"/>
    <w:rsid w:val="00006249"/>
    <w:rsid w:val="0000727D"/>
    <w:rsid w:val="000073F2"/>
    <w:rsid w:val="00007B0D"/>
    <w:rsid w:val="00007F5C"/>
    <w:rsid w:val="0001115E"/>
    <w:rsid w:val="000117D2"/>
    <w:rsid w:val="00012210"/>
    <w:rsid w:val="00012438"/>
    <w:rsid w:val="0001280D"/>
    <w:rsid w:val="00014386"/>
    <w:rsid w:val="0001456C"/>
    <w:rsid w:val="000149FC"/>
    <w:rsid w:val="00014E84"/>
    <w:rsid w:val="0002023B"/>
    <w:rsid w:val="00021C31"/>
    <w:rsid w:val="000220A3"/>
    <w:rsid w:val="00024424"/>
    <w:rsid w:val="00024F2D"/>
    <w:rsid w:val="00025CF4"/>
    <w:rsid w:val="0002647C"/>
    <w:rsid w:val="00027C4C"/>
    <w:rsid w:val="00030A30"/>
    <w:rsid w:val="00031023"/>
    <w:rsid w:val="000317B2"/>
    <w:rsid w:val="000318E7"/>
    <w:rsid w:val="00031EB2"/>
    <w:rsid w:val="00032C2E"/>
    <w:rsid w:val="00033BDB"/>
    <w:rsid w:val="00035580"/>
    <w:rsid w:val="000361D6"/>
    <w:rsid w:val="00036C27"/>
    <w:rsid w:val="00040778"/>
    <w:rsid w:val="00041261"/>
    <w:rsid w:val="00041E6B"/>
    <w:rsid w:val="00042512"/>
    <w:rsid w:val="00043157"/>
    <w:rsid w:val="000448BA"/>
    <w:rsid w:val="00045BD0"/>
    <w:rsid w:val="00046443"/>
    <w:rsid w:val="00050205"/>
    <w:rsid w:val="00050686"/>
    <w:rsid w:val="00050AD1"/>
    <w:rsid w:val="00050C62"/>
    <w:rsid w:val="00050CE0"/>
    <w:rsid w:val="00052C4C"/>
    <w:rsid w:val="00054F94"/>
    <w:rsid w:val="0005522D"/>
    <w:rsid w:val="0005549F"/>
    <w:rsid w:val="000556C7"/>
    <w:rsid w:val="00056EFD"/>
    <w:rsid w:val="000576F8"/>
    <w:rsid w:val="00057758"/>
    <w:rsid w:val="00057906"/>
    <w:rsid w:val="00057E0B"/>
    <w:rsid w:val="00060240"/>
    <w:rsid w:val="00060D1D"/>
    <w:rsid w:val="00061A5D"/>
    <w:rsid w:val="00062CEB"/>
    <w:rsid w:val="00063580"/>
    <w:rsid w:val="00063EF7"/>
    <w:rsid w:val="00063FB0"/>
    <w:rsid w:val="00064BD8"/>
    <w:rsid w:val="00064C4E"/>
    <w:rsid w:val="0006564F"/>
    <w:rsid w:val="00067583"/>
    <w:rsid w:val="0007137D"/>
    <w:rsid w:val="000718E8"/>
    <w:rsid w:val="00071D94"/>
    <w:rsid w:val="0007253E"/>
    <w:rsid w:val="0007360B"/>
    <w:rsid w:val="00073B6E"/>
    <w:rsid w:val="00074FD2"/>
    <w:rsid w:val="0007537D"/>
    <w:rsid w:val="00075AD0"/>
    <w:rsid w:val="00076534"/>
    <w:rsid w:val="00076689"/>
    <w:rsid w:val="00076A3B"/>
    <w:rsid w:val="000770A9"/>
    <w:rsid w:val="00077FC1"/>
    <w:rsid w:val="00080628"/>
    <w:rsid w:val="000806D8"/>
    <w:rsid w:val="000814EA"/>
    <w:rsid w:val="000818C1"/>
    <w:rsid w:val="00083DA7"/>
    <w:rsid w:val="00085248"/>
    <w:rsid w:val="00085413"/>
    <w:rsid w:val="0008552A"/>
    <w:rsid w:val="000857C2"/>
    <w:rsid w:val="00085947"/>
    <w:rsid w:val="0008603D"/>
    <w:rsid w:val="0008614B"/>
    <w:rsid w:val="000868E4"/>
    <w:rsid w:val="00087418"/>
    <w:rsid w:val="0008760A"/>
    <w:rsid w:val="00087741"/>
    <w:rsid w:val="00090098"/>
    <w:rsid w:val="00091691"/>
    <w:rsid w:val="00091D49"/>
    <w:rsid w:val="00091D59"/>
    <w:rsid w:val="0009222A"/>
    <w:rsid w:val="0009305C"/>
    <w:rsid w:val="0009323D"/>
    <w:rsid w:val="0009363B"/>
    <w:rsid w:val="000946DA"/>
    <w:rsid w:val="000951A6"/>
    <w:rsid w:val="00095E51"/>
    <w:rsid w:val="00096C2E"/>
    <w:rsid w:val="00097AF9"/>
    <w:rsid w:val="00097D0A"/>
    <w:rsid w:val="000A0625"/>
    <w:rsid w:val="000A0CB8"/>
    <w:rsid w:val="000A1321"/>
    <w:rsid w:val="000A19A3"/>
    <w:rsid w:val="000A27A8"/>
    <w:rsid w:val="000A27DC"/>
    <w:rsid w:val="000A28C4"/>
    <w:rsid w:val="000A2E8E"/>
    <w:rsid w:val="000A32DA"/>
    <w:rsid w:val="000A3765"/>
    <w:rsid w:val="000A398C"/>
    <w:rsid w:val="000A3A5D"/>
    <w:rsid w:val="000A5D33"/>
    <w:rsid w:val="000A6740"/>
    <w:rsid w:val="000B0BC5"/>
    <w:rsid w:val="000B1E44"/>
    <w:rsid w:val="000B3311"/>
    <w:rsid w:val="000B4147"/>
    <w:rsid w:val="000B50C2"/>
    <w:rsid w:val="000B6B18"/>
    <w:rsid w:val="000C0582"/>
    <w:rsid w:val="000C1D76"/>
    <w:rsid w:val="000C264E"/>
    <w:rsid w:val="000C29CD"/>
    <w:rsid w:val="000C32F8"/>
    <w:rsid w:val="000C3611"/>
    <w:rsid w:val="000C3904"/>
    <w:rsid w:val="000C493B"/>
    <w:rsid w:val="000C4D03"/>
    <w:rsid w:val="000C4D1D"/>
    <w:rsid w:val="000C535F"/>
    <w:rsid w:val="000C6643"/>
    <w:rsid w:val="000C66DF"/>
    <w:rsid w:val="000C6FBE"/>
    <w:rsid w:val="000C73B4"/>
    <w:rsid w:val="000D2785"/>
    <w:rsid w:val="000D3A62"/>
    <w:rsid w:val="000D5A05"/>
    <w:rsid w:val="000D5D36"/>
    <w:rsid w:val="000D60A6"/>
    <w:rsid w:val="000D7B62"/>
    <w:rsid w:val="000E1CB0"/>
    <w:rsid w:val="000E34B9"/>
    <w:rsid w:val="000E4215"/>
    <w:rsid w:val="000E443C"/>
    <w:rsid w:val="000E553C"/>
    <w:rsid w:val="000E78A4"/>
    <w:rsid w:val="000F008B"/>
    <w:rsid w:val="000F0711"/>
    <w:rsid w:val="000F149B"/>
    <w:rsid w:val="000F3368"/>
    <w:rsid w:val="00102CB9"/>
    <w:rsid w:val="00105E28"/>
    <w:rsid w:val="00106567"/>
    <w:rsid w:val="00106DFD"/>
    <w:rsid w:val="00107592"/>
    <w:rsid w:val="00110401"/>
    <w:rsid w:val="001104FD"/>
    <w:rsid w:val="00110A51"/>
    <w:rsid w:val="00110C88"/>
    <w:rsid w:val="00111BC6"/>
    <w:rsid w:val="00111DCD"/>
    <w:rsid w:val="00112B40"/>
    <w:rsid w:val="001149F2"/>
    <w:rsid w:val="00114EC8"/>
    <w:rsid w:val="00116D32"/>
    <w:rsid w:val="0011703D"/>
    <w:rsid w:val="00121172"/>
    <w:rsid w:val="00123221"/>
    <w:rsid w:val="00123DB9"/>
    <w:rsid w:val="00124860"/>
    <w:rsid w:val="001250F8"/>
    <w:rsid w:val="001252CC"/>
    <w:rsid w:val="00125679"/>
    <w:rsid w:val="00125991"/>
    <w:rsid w:val="00125A91"/>
    <w:rsid w:val="00126D9E"/>
    <w:rsid w:val="0012725B"/>
    <w:rsid w:val="001306E4"/>
    <w:rsid w:val="00131145"/>
    <w:rsid w:val="00131E25"/>
    <w:rsid w:val="001331A6"/>
    <w:rsid w:val="00133879"/>
    <w:rsid w:val="00133DA6"/>
    <w:rsid w:val="00134238"/>
    <w:rsid w:val="001347AD"/>
    <w:rsid w:val="00135395"/>
    <w:rsid w:val="00135575"/>
    <w:rsid w:val="00140044"/>
    <w:rsid w:val="0014084C"/>
    <w:rsid w:val="00141766"/>
    <w:rsid w:val="001463FF"/>
    <w:rsid w:val="00147190"/>
    <w:rsid w:val="00147662"/>
    <w:rsid w:val="00147994"/>
    <w:rsid w:val="00147F7F"/>
    <w:rsid w:val="00150069"/>
    <w:rsid w:val="00151402"/>
    <w:rsid w:val="001519F7"/>
    <w:rsid w:val="00151FE5"/>
    <w:rsid w:val="0015276B"/>
    <w:rsid w:val="00152A57"/>
    <w:rsid w:val="00154A20"/>
    <w:rsid w:val="00155E47"/>
    <w:rsid w:val="001563D4"/>
    <w:rsid w:val="0015643F"/>
    <w:rsid w:val="00156FDA"/>
    <w:rsid w:val="00157442"/>
    <w:rsid w:val="00157585"/>
    <w:rsid w:val="00162F84"/>
    <w:rsid w:val="001632C7"/>
    <w:rsid w:val="00163663"/>
    <w:rsid w:val="001637FD"/>
    <w:rsid w:val="0016457F"/>
    <w:rsid w:val="001653B0"/>
    <w:rsid w:val="00166C37"/>
    <w:rsid w:val="00167845"/>
    <w:rsid w:val="00170116"/>
    <w:rsid w:val="00170588"/>
    <w:rsid w:val="001705B0"/>
    <w:rsid w:val="00170C01"/>
    <w:rsid w:val="00170C3F"/>
    <w:rsid w:val="00171714"/>
    <w:rsid w:val="00171E71"/>
    <w:rsid w:val="00171F49"/>
    <w:rsid w:val="00172AFD"/>
    <w:rsid w:val="001737CC"/>
    <w:rsid w:val="00173FBC"/>
    <w:rsid w:val="00173FCF"/>
    <w:rsid w:val="0017481E"/>
    <w:rsid w:val="00177D6E"/>
    <w:rsid w:val="001805E6"/>
    <w:rsid w:val="00181CA4"/>
    <w:rsid w:val="00181CC9"/>
    <w:rsid w:val="00183C40"/>
    <w:rsid w:val="00184151"/>
    <w:rsid w:val="001907C2"/>
    <w:rsid w:val="00190838"/>
    <w:rsid w:val="0019100F"/>
    <w:rsid w:val="0019135F"/>
    <w:rsid w:val="00191E39"/>
    <w:rsid w:val="001935C6"/>
    <w:rsid w:val="001937F2"/>
    <w:rsid w:val="001946A6"/>
    <w:rsid w:val="00194FD8"/>
    <w:rsid w:val="00195A3B"/>
    <w:rsid w:val="00196072"/>
    <w:rsid w:val="00196618"/>
    <w:rsid w:val="001971B1"/>
    <w:rsid w:val="001A0632"/>
    <w:rsid w:val="001A1477"/>
    <w:rsid w:val="001A3B4A"/>
    <w:rsid w:val="001A3D9A"/>
    <w:rsid w:val="001A470F"/>
    <w:rsid w:val="001A482A"/>
    <w:rsid w:val="001A4F74"/>
    <w:rsid w:val="001A582F"/>
    <w:rsid w:val="001A7273"/>
    <w:rsid w:val="001A7EBE"/>
    <w:rsid w:val="001B0ED9"/>
    <w:rsid w:val="001B11FC"/>
    <w:rsid w:val="001B31AB"/>
    <w:rsid w:val="001B3408"/>
    <w:rsid w:val="001B4823"/>
    <w:rsid w:val="001B4962"/>
    <w:rsid w:val="001B51B8"/>
    <w:rsid w:val="001B52CD"/>
    <w:rsid w:val="001B67F2"/>
    <w:rsid w:val="001B7215"/>
    <w:rsid w:val="001B790F"/>
    <w:rsid w:val="001C057E"/>
    <w:rsid w:val="001C0DD3"/>
    <w:rsid w:val="001C1ECB"/>
    <w:rsid w:val="001C27A2"/>
    <w:rsid w:val="001C310C"/>
    <w:rsid w:val="001C331C"/>
    <w:rsid w:val="001C3ABA"/>
    <w:rsid w:val="001C3B3E"/>
    <w:rsid w:val="001C40ED"/>
    <w:rsid w:val="001C49AF"/>
    <w:rsid w:val="001C55C1"/>
    <w:rsid w:val="001C60AD"/>
    <w:rsid w:val="001C65DA"/>
    <w:rsid w:val="001C6F2E"/>
    <w:rsid w:val="001C7587"/>
    <w:rsid w:val="001C7840"/>
    <w:rsid w:val="001D086C"/>
    <w:rsid w:val="001D09ED"/>
    <w:rsid w:val="001D09FD"/>
    <w:rsid w:val="001D3334"/>
    <w:rsid w:val="001D3929"/>
    <w:rsid w:val="001D3C24"/>
    <w:rsid w:val="001D3D3C"/>
    <w:rsid w:val="001D4FD1"/>
    <w:rsid w:val="001D53B5"/>
    <w:rsid w:val="001D6AC0"/>
    <w:rsid w:val="001D6DB2"/>
    <w:rsid w:val="001E05E2"/>
    <w:rsid w:val="001E1814"/>
    <w:rsid w:val="001E2DAA"/>
    <w:rsid w:val="001E47CC"/>
    <w:rsid w:val="001E4A94"/>
    <w:rsid w:val="001E4C88"/>
    <w:rsid w:val="001E5D93"/>
    <w:rsid w:val="001F0580"/>
    <w:rsid w:val="001F0F93"/>
    <w:rsid w:val="001F1B8C"/>
    <w:rsid w:val="001F2184"/>
    <w:rsid w:val="001F2378"/>
    <w:rsid w:val="001F30F5"/>
    <w:rsid w:val="001F4A8A"/>
    <w:rsid w:val="001F50EC"/>
    <w:rsid w:val="001F56B2"/>
    <w:rsid w:val="001F5DAE"/>
    <w:rsid w:val="001F66EB"/>
    <w:rsid w:val="001F6EFE"/>
    <w:rsid w:val="001F7348"/>
    <w:rsid w:val="0020001A"/>
    <w:rsid w:val="0020004D"/>
    <w:rsid w:val="00200137"/>
    <w:rsid w:val="002007C3"/>
    <w:rsid w:val="002007D9"/>
    <w:rsid w:val="002014A0"/>
    <w:rsid w:val="00201AAC"/>
    <w:rsid w:val="0020212D"/>
    <w:rsid w:val="00203399"/>
    <w:rsid w:val="00203541"/>
    <w:rsid w:val="00203F12"/>
    <w:rsid w:val="00204EE9"/>
    <w:rsid w:val="0020644F"/>
    <w:rsid w:val="00207128"/>
    <w:rsid w:val="00211A9B"/>
    <w:rsid w:val="0021216D"/>
    <w:rsid w:val="002139FF"/>
    <w:rsid w:val="00213A8D"/>
    <w:rsid w:val="00213CEE"/>
    <w:rsid w:val="00213D88"/>
    <w:rsid w:val="00213EA4"/>
    <w:rsid w:val="00214063"/>
    <w:rsid w:val="00214454"/>
    <w:rsid w:val="002148CC"/>
    <w:rsid w:val="00214DA3"/>
    <w:rsid w:val="00215534"/>
    <w:rsid w:val="00217373"/>
    <w:rsid w:val="002218DF"/>
    <w:rsid w:val="0022338C"/>
    <w:rsid w:val="00225313"/>
    <w:rsid w:val="00225E99"/>
    <w:rsid w:val="0022600F"/>
    <w:rsid w:val="00227468"/>
    <w:rsid w:val="002275BD"/>
    <w:rsid w:val="002300F5"/>
    <w:rsid w:val="00230DF6"/>
    <w:rsid w:val="002326D1"/>
    <w:rsid w:val="00233971"/>
    <w:rsid w:val="00233C30"/>
    <w:rsid w:val="002352A7"/>
    <w:rsid w:val="00235B54"/>
    <w:rsid w:val="0023683B"/>
    <w:rsid w:val="00237E64"/>
    <w:rsid w:val="002404E4"/>
    <w:rsid w:val="00242025"/>
    <w:rsid w:val="002432C0"/>
    <w:rsid w:val="00243832"/>
    <w:rsid w:val="002438A1"/>
    <w:rsid w:val="002440F9"/>
    <w:rsid w:val="002442FA"/>
    <w:rsid w:val="0024475B"/>
    <w:rsid w:val="00245113"/>
    <w:rsid w:val="002458CA"/>
    <w:rsid w:val="00245C61"/>
    <w:rsid w:val="002464C6"/>
    <w:rsid w:val="00247946"/>
    <w:rsid w:val="00247B48"/>
    <w:rsid w:val="00247E06"/>
    <w:rsid w:val="00247FAC"/>
    <w:rsid w:val="00250037"/>
    <w:rsid w:val="00250254"/>
    <w:rsid w:val="00250754"/>
    <w:rsid w:val="0025078A"/>
    <w:rsid w:val="00251F76"/>
    <w:rsid w:val="00252526"/>
    <w:rsid w:val="00252B8C"/>
    <w:rsid w:val="00253293"/>
    <w:rsid w:val="002533DF"/>
    <w:rsid w:val="00253914"/>
    <w:rsid w:val="002540EA"/>
    <w:rsid w:val="00254BAB"/>
    <w:rsid w:val="002552DC"/>
    <w:rsid w:val="00255C09"/>
    <w:rsid w:val="00255F66"/>
    <w:rsid w:val="00256025"/>
    <w:rsid w:val="00256935"/>
    <w:rsid w:val="00256B5D"/>
    <w:rsid w:val="00256E79"/>
    <w:rsid w:val="00257221"/>
    <w:rsid w:val="00257A91"/>
    <w:rsid w:val="00260FFD"/>
    <w:rsid w:val="002614C5"/>
    <w:rsid w:val="00261C63"/>
    <w:rsid w:val="0026275B"/>
    <w:rsid w:val="0026290D"/>
    <w:rsid w:val="00262917"/>
    <w:rsid w:val="00263DAE"/>
    <w:rsid w:val="00264057"/>
    <w:rsid w:val="00264B07"/>
    <w:rsid w:val="002651BF"/>
    <w:rsid w:val="00265926"/>
    <w:rsid w:val="00265A68"/>
    <w:rsid w:val="0026685C"/>
    <w:rsid w:val="002706E7"/>
    <w:rsid w:val="00271C5C"/>
    <w:rsid w:val="002739AD"/>
    <w:rsid w:val="0027423F"/>
    <w:rsid w:val="0027461E"/>
    <w:rsid w:val="002763DC"/>
    <w:rsid w:val="0027798C"/>
    <w:rsid w:val="00280033"/>
    <w:rsid w:val="00280D11"/>
    <w:rsid w:val="002822CC"/>
    <w:rsid w:val="00282CAC"/>
    <w:rsid w:val="002831C5"/>
    <w:rsid w:val="00283CBF"/>
    <w:rsid w:val="00284A5F"/>
    <w:rsid w:val="00284B67"/>
    <w:rsid w:val="00285F6A"/>
    <w:rsid w:val="002864AE"/>
    <w:rsid w:val="00290DEE"/>
    <w:rsid w:val="00291478"/>
    <w:rsid w:val="002918F6"/>
    <w:rsid w:val="00291900"/>
    <w:rsid w:val="002921A5"/>
    <w:rsid w:val="002926A6"/>
    <w:rsid w:val="002927AB"/>
    <w:rsid w:val="00293952"/>
    <w:rsid w:val="00295598"/>
    <w:rsid w:val="0029647D"/>
    <w:rsid w:val="0029657D"/>
    <w:rsid w:val="00297CA0"/>
    <w:rsid w:val="002A0639"/>
    <w:rsid w:val="002A0BEA"/>
    <w:rsid w:val="002A1B5E"/>
    <w:rsid w:val="002A346E"/>
    <w:rsid w:val="002A3702"/>
    <w:rsid w:val="002A393C"/>
    <w:rsid w:val="002A3FF5"/>
    <w:rsid w:val="002A448B"/>
    <w:rsid w:val="002A4E07"/>
    <w:rsid w:val="002A5242"/>
    <w:rsid w:val="002A5294"/>
    <w:rsid w:val="002A641E"/>
    <w:rsid w:val="002B0A65"/>
    <w:rsid w:val="002B154A"/>
    <w:rsid w:val="002B217F"/>
    <w:rsid w:val="002B2E6C"/>
    <w:rsid w:val="002B388D"/>
    <w:rsid w:val="002B3C06"/>
    <w:rsid w:val="002B3DE2"/>
    <w:rsid w:val="002B4A3B"/>
    <w:rsid w:val="002B4A6A"/>
    <w:rsid w:val="002B5286"/>
    <w:rsid w:val="002B5678"/>
    <w:rsid w:val="002B594F"/>
    <w:rsid w:val="002B796B"/>
    <w:rsid w:val="002C0870"/>
    <w:rsid w:val="002C0F8F"/>
    <w:rsid w:val="002C1F19"/>
    <w:rsid w:val="002C29DB"/>
    <w:rsid w:val="002C2AEC"/>
    <w:rsid w:val="002C3557"/>
    <w:rsid w:val="002C4451"/>
    <w:rsid w:val="002C4E35"/>
    <w:rsid w:val="002C5BA2"/>
    <w:rsid w:val="002C6243"/>
    <w:rsid w:val="002C6C1E"/>
    <w:rsid w:val="002C738F"/>
    <w:rsid w:val="002D12C2"/>
    <w:rsid w:val="002D3E41"/>
    <w:rsid w:val="002D53C2"/>
    <w:rsid w:val="002D66F6"/>
    <w:rsid w:val="002D693E"/>
    <w:rsid w:val="002D711B"/>
    <w:rsid w:val="002E0765"/>
    <w:rsid w:val="002E0831"/>
    <w:rsid w:val="002E1663"/>
    <w:rsid w:val="002E18E9"/>
    <w:rsid w:val="002E3967"/>
    <w:rsid w:val="002E4BF9"/>
    <w:rsid w:val="002E4FD4"/>
    <w:rsid w:val="002E6093"/>
    <w:rsid w:val="002E6482"/>
    <w:rsid w:val="002E678E"/>
    <w:rsid w:val="002E6915"/>
    <w:rsid w:val="002E6C51"/>
    <w:rsid w:val="002E7060"/>
    <w:rsid w:val="002E7C0C"/>
    <w:rsid w:val="002F18C1"/>
    <w:rsid w:val="002F1BF6"/>
    <w:rsid w:val="002F1FBC"/>
    <w:rsid w:val="002F33B1"/>
    <w:rsid w:val="002F3571"/>
    <w:rsid w:val="002F409B"/>
    <w:rsid w:val="002F41F0"/>
    <w:rsid w:val="002F4536"/>
    <w:rsid w:val="002F78FD"/>
    <w:rsid w:val="00300564"/>
    <w:rsid w:val="00300B0B"/>
    <w:rsid w:val="00301B29"/>
    <w:rsid w:val="00302AE9"/>
    <w:rsid w:val="00304F68"/>
    <w:rsid w:val="0030589A"/>
    <w:rsid w:val="00305CC2"/>
    <w:rsid w:val="00307753"/>
    <w:rsid w:val="00307C1B"/>
    <w:rsid w:val="00307F4A"/>
    <w:rsid w:val="00307FF9"/>
    <w:rsid w:val="0031021F"/>
    <w:rsid w:val="0031064B"/>
    <w:rsid w:val="003114F6"/>
    <w:rsid w:val="00311B8D"/>
    <w:rsid w:val="00313152"/>
    <w:rsid w:val="003136C5"/>
    <w:rsid w:val="0031463F"/>
    <w:rsid w:val="00315F80"/>
    <w:rsid w:val="00317F76"/>
    <w:rsid w:val="00320AEC"/>
    <w:rsid w:val="00323E7D"/>
    <w:rsid w:val="00324901"/>
    <w:rsid w:val="003250A0"/>
    <w:rsid w:val="00325337"/>
    <w:rsid w:val="00325F12"/>
    <w:rsid w:val="003260A5"/>
    <w:rsid w:val="003276B1"/>
    <w:rsid w:val="00327E74"/>
    <w:rsid w:val="0033073F"/>
    <w:rsid w:val="0033129F"/>
    <w:rsid w:val="0033144A"/>
    <w:rsid w:val="00331814"/>
    <w:rsid w:val="00332617"/>
    <w:rsid w:val="00332A63"/>
    <w:rsid w:val="003331DB"/>
    <w:rsid w:val="003333AA"/>
    <w:rsid w:val="0033390E"/>
    <w:rsid w:val="0033523C"/>
    <w:rsid w:val="00335A16"/>
    <w:rsid w:val="003363E9"/>
    <w:rsid w:val="00337084"/>
    <w:rsid w:val="003406EA"/>
    <w:rsid w:val="00340B28"/>
    <w:rsid w:val="003414D3"/>
    <w:rsid w:val="0034377B"/>
    <w:rsid w:val="0034580E"/>
    <w:rsid w:val="00350108"/>
    <w:rsid w:val="00351285"/>
    <w:rsid w:val="00351623"/>
    <w:rsid w:val="00351EA7"/>
    <w:rsid w:val="003525C7"/>
    <w:rsid w:val="00352836"/>
    <w:rsid w:val="00352F41"/>
    <w:rsid w:val="003534EF"/>
    <w:rsid w:val="00354D3D"/>
    <w:rsid w:val="00354F58"/>
    <w:rsid w:val="0035565E"/>
    <w:rsid w:val="00355670"/>
    <w:rsid w:val="0035632A"/>
    <w:rsid w:val="00356B44"/>
    <w:rsid w:val="00357454"/>
    <w:rsid w:val="00357803"/>
    <w:rsid w:val="003600F8"/>
    <w:rsid w:val="00360298"/>
    <w:rsid w:val="003605F9"/>
    <w:rsid w:val="00360F3F"/>
    <w:rsid w:val="003619DF"/>
    <w:rsid w:val="00361B62"/>
    <w:rsid w:val="003629AC"/>
    <w:rsid w:val="00362B1A"/>
    <w:rsid w:val="003634F1"/>
    <w:rsid w:val="003648DE"/>
    <w:rsid w:val="00365D37"/>
    <w:rsid w:val="00365FA8"/>
    <w:rsid w:val="003706DD"/>
    <w:rsid w:val="00370704"/>
    <w:rsid w:val="00370E15"/>
    <w:rsid w:val="00371449"/>
    <w:rsid w:val="003729DA"/>
    <w:rsid w:val="00373944"/>
    <w:rsid w:val="00373AB8"/>
    <w:rsid w:val="00373FDA"/>
    <w:rsid w:val="003756B8"/>
    <w:rsid w:val="0037658C"/>
    <w:rsid w:val="00376F74"/>
    <w:rsid w:val="00377DBB"/>
    <w:rsid w:val="00380067"/>
    <w:rsid w:val="00380826"/>
    <w:rsid w:val="0038171F"/>
    <w:rsid w:val="003842E3"/>
    <w:rsid w:val="0038430C"/>
    <w:rsid w:val="003849AB"/>
    <w:rsid w:val="00385560"/>
    <w:rsid w:val="0038658E"/>
    <w:rsid w:val="003902BE"/>
    <w:rsid w:val="00391467"/>
    <w:rsid w:val="003929F3"/>
    <w:rsid w:val="0039316E"/>
    <w:rsid w:val="00393B53"/>
    <w:rsid w:val="00395B1D"/>
    <w:rsid w:val="00395E14"/>
    <w:rsid w:val="003964B7"/>
    <w:rsid w:val="00396735"/>
    <w:rsid w:val="00397199"/>
    <w:rsid w:val="00397A88"/>
    <w:rsid w:val="003A00E7"/>
    <w:rsid w:val="003A0442"/>
    <w:rsid w:val="003A0C2A"/>
    <w:rsid w:val="003A1A69"/>
    <w:rsid w:val="003A1AEC"/>
    <w:rsid w:val="003A284D"/>
    <w:rsid w:val="003A2852"/>
    <w:rsid w:val="003A3779"/>
    <w:rsid w:val="003A4076"/>
    <w:rsid w:val="003A467A"/>
    <w:rsid w:val="003A4E25"/>
    <w:rsid w:val="003A7441"/>
    <w:rsid w:val="003A7AE5"/>
    <w:rsid w:val="003A7EC4"/>
    <w:rsid w:val="003B14D6"/>
    <w:rsid w:val="003B1F79"/>
    <w:rsid w:val="003B2419"/>
    <w:rsid w:val="003B286D"/>
    <w:rsid w:val="003B3A69"/>
    <w:rsid w:val="003B61FC"/>
    <w:rsid w:val="003B75C5"/>
    <w:rsid w:val="003C0D16"/>
    <w:rsid w:val="003C1B93"/>
    <w:rsid w:val="003C23C6"/>
    <w:rsid w:val="003C29BF"/>
    <w:rsid w:val="003C2BB9"/>
    <w:rsid w:val="003C2C02"/>
    <w:rsid w:val="003C3252"/>
    <w:rsid w:val="003C48FC"/>
    <w:rsid w:val="003C5317"/>
    <w:rsid w:val="003C532B"/>
    <w:rsid w:val="003C5D80"/>
    <w:rsid w:val="003C5EFD"/>
    <w:rsid w:val="003C6015"/>
    <w:rsid w:val="003C60FA"/>
    <w:rsid w:val="003C620D"/>
    <w:rsid w:val="003C76DF"/>
    <w:rsid w:val="003C7DEB"/>
    <w:rsid w:val="003C7EA8"/>
    <w:rsid w:val="003D2150"/>
    <w:rsid w:val="003D2A26"/>
    <w:rsid w:val="003D2D37"/>
    <w:rsid w:val="003D2EAB"/>
    <w:rsid w:val="003D368A"/>
    <w:rsid w:val="003D393A"/>
    <w:rsid w:val="003D52FC"/>
    <w:rsid w:val="003D6604"/>
    <w:rsid w:val="003D6A84"/>
    <w:rsid w:val="003D6DA4"/>
    <w:rsid w:val="003D7FE1"/>
    <w:rsid w:val="003E06A0"/>
    <w:rsid w:val="003E13DB"/>
    <w:rsid w:val="003E31C2"/>
    <w:rsid w:val="003E43C5"/>
    <w:rsid w:val="003E469B"/>
    <w:rsid w:val="003E4BA3"/>
    <w:rsid w:val="003E510D"/>
    <w:rsid w:val="003E5F31"/>
    <w:rsid w:val="003E65F3"/>
    <w:rsid w:val="003E6E37"/>
    <w:rsid w:val="003F08AC"/>
    <w:rsid w:val="003F0F0E"/>
    <w:rsid w:val="003F1C43"/>
    <w:rsid w:val="003F1E65"/>
    <w:rsid w:val="003F20F2"/>
    <w:rsid w:val="003F24DD"/>
    <w:rsid w:val="003F2F66"/>
    <w:rsid w:val="003F3E52"/>
    <w:rsid w:val="003F43B0"/>
    <w:rsid w:val="003F4AB2"/>
    <w:rsid w:val="003F6566"/>
    <w:rsid w:val="003F692B"/>
    <w:rsid w:val="003F6AF4"/>
    <w:rsid w:val="003F7558"/>
    <w:rsid w:val="00400EEF"/>
    <w:rsid w:val="004010D8"/>
    <w:rsid w:val="00401BF1"/>
    <w:rsid w:val="004024AD"/>
    <w:rsid w:val="0040394F"/>
    <w:rsid w:val="00404189"/>
    <w:rsid w:val="00406C1D"/>
    <w:rsid w:val="00410DA6"/>
    <w:rsid w:val="00411623"/>
    <w:rsid w:val="004119FF"/>
    <w:rsid w:val="00411BFB"/>
    <w:rsid w:val="00412048"/>
    <w:rsid w:val="00412139"/>
    <w:rsid w:val="00412156"/>
    <w:rsid w:val="00412573"/>
    <w:rsid w:val="004128FC"/>
    <w:rsid w:val="00412FF1"/>
    <w:rsid w:val="00414146"/>
    <w:rsid w:val="0041572A"/>
    <w:rsid w:val="0041592D"/>
    <w:rsid w:val="00415B50"/>
    <w:rsid w:val="00416CDB"/>
    <w:rsid w:val="00417745"/>
    <w:rsid w:val="00417F46"/>
    <w:rsid w:val="004204B2"/>
    <w:rsid w:val="00420507"/>
    <w:rsid w:val="00420761"/>
    <w:rsid w:val="00420C83"/>
    <w:rsid w:val="00422951"/>
    <w:rsid w:val="00422BCA"/>
    <w:rsid w:val="00423010"/>
    <w:rsid w:val="00423C0E"/>
    <w:rsid w:val="00424D96"/>
    <w:rsid w:val="00424F6E"/>
    <w:rsid w:val="00425659"/>
    <w:rsid w:val="0042567B"/>
    <w:rsid w:val="00425718"/>
    <w:rsid w:val="00426074"/>
    <w:rsid w:val="0042690F"/>
    <w:rsid w:val="00427FDE"/>
    <w:rsid w:val="004307D1"/>
    <w:rsid w:val="00430C24"/>
    <w:rsid w:val="00430D89"/>
    <w:rsid w:val="00431612"/>
    <w:rsid w:val="00433207"/>
    <w:rsid w:val="00433BA6"/>
    <w:rsid w:val="00433D91"/>
    <w:rsid w:val="004340AF"/>
    <w:rsid w:val="0043490D"/>
    <w:rsid w:val="00434E3F"/>
    <w:rsid w:val="00436844"/>
    <w:rsid w:val="0043697F"/>
    <w:rsid w:val="004372A0"/>
    <w:rsid w:val="0043776E"/>
    <w:rsid w:val="00437882"/>
    <w:rsid w:val="00437A78"/>
    <w:rsid w:val="00437C36"/>
    <w:rsid w:val="00437E8A"/>
    <w:rsid w:val="00440D6E"/>
    <w:rsid w:val="00442895"/>
    <w:rsid w:val="004434F2"/>
    <w:rsid w:val="00445684"/>
    <w:rsid w:val="00446C85"/>
    <w:rsid w:val="00446FC9"/>
    <w:rsid w:val="0044761A"/>
    <w:rsid w:val="004501AE"/>
    <w:rsid w:val="004505DC"/>
    <w:rsid w:val="004513BB"/>
    <w:rsid w:val="0045311F"/>
    <w:rsid w:val="004536B7"/>
    <w:rsid w:val="00454B38"/>
    <w:rsid w:val="0045567B"/>
    <w:rsid w:val="00455D44"/>
    <w:rsid w:val="00457773"/>
    <w:rsid w:val="00457E80"/>
    <w:rsid w:val="00460FCA"/>
    <w:rsid w:val="00461331"/>
    <w:rsid w:val="004616F0"/>
    <w:rsid w:val="00461859"/>
    <w:rsid w:val="00464680"/>
    <w:rsid w:val="004646B6"/>
    <w:rsid w:val="00464CC7"/>
    <w:rsid w:val="00465A1A"/>
    <w:rsid w:val="00470E2F"/>
    <w:rsid w:val="00471910"/>
    <w:rsid w:val="00472030"/>
    <w:rsid w:val="00472E77"/>
    <w:rsid w:val="004732C2"/>
    <w:rsid w:val="004752DD"/>
    <w:rsid w:val="00475332"/>
    <w:rsid w:val="00476AEA"/>
    <w:rsid w:val="00477036"/>
    <w:rsid w:val="00477DC7"/>
    <w:rsid w:val="004802E8"/>
    <w:rsid w:val="004808FF"/>
    <w:rsid w:val="00480B3D"/>
    <w:rsid w:val="00481787"/>
    <w:rsid w:val="00485470"/>
    <w:rsid w:val="004868EA"/>
    <w:rsid w:val="00486A4E"/>
    <w:rsid w:val="00486A68"/>
    <w:rsid w:val="00486CA9"/>
    <w:rsid w:val="0048735B"/>
    <w:rsid w:val="00487F67"/>
    <w:rsid w:val="00490872"/>
    <w:rsid w:val="00490EC0"/>
    <w:rsid w:val="00493AB2"/>
    <w:rsid w:val="00494F4A"/>
    <w:rsid w:val="00497C2D"/>
    <w:rsid w:val="00497F31"/>
    <w:rsid w:val="004A0AD0"/>
    <w:rsid w:val="004A11B1"/>
    <w:rsid w:val="004A1E0B"/>
    <w:rsid w:val="004A21B2"/>
    <w:rsid w:val="004A2580"/>
    <w:rsid w:val="004A2B9A"/>
    <w:rsid w:val="004A34BE"/>
    <w:rsid w:val="004A46BD"/>
    <w:rsid w:val="004A48C5"/>
    <w:rsid w:val="004A6F7A"/>
    <w:rsid w:val="004A7250"/>
    <w:rsid w:val="004A73B0"/>
    <w:rsid w:val="004B0A2C"/>
    <w:rsid w:val="004B1623"/>
    <w:rsid w:val="004B1978"/>
    <w:rsid w:val="004B37F9"/>
    <w:rsid w:val="004B3C1F"/>
    <w:rsid w:val="004B3D55"/>
    <w:rsid w:val="004B4725"/>
    <w:rsid w:val="004B73C4"/>
    <w:rsid w:val="004C2364"/>
    <w:rsid w:val="004C24C7"/>
    <w:rsid w:val="004C4359"/>
    <w:rsid w:val="004C4CA7"/>
    <w:rsid w:val="004C69FF"/>
    <w:rsid w:val="004C7203"/>
    <w:rsid w:val="004C72C9"/>
    <w:rsid w:val="004C730C"/>
    <w:rsid w:val="004C788D"/>
    <w:rsid w:val="004C7F04"/>
    <w:rsid w:val="004D1719"/>
    <w:rsid w:val="004D2315"/>
    <w:rsid w:val="004D31D9"/>
    <w:rsid w:val="004D3AFF"/>
    <w:rsid w:val="004D4FAA"/>
    <w:rsid w:val="004D5D5D"/>
    <w:rsid w:val="004D5D9F"/>
    <w:rsid w:val="004D5DBE"/>
    <w:rsid w:val="004D6365"/>
    <w:rsid w:val="004D6F0B"/>
    <w:rsid w:val="004D7021"/>
    <w:rsid w:val="004D7997"/>
    <w:rsid w:val="004E015E"/>
    <w:rsid w:val="004E0883"/>
    <w:rsid w:val="004E0B79"/>
    <w:rsid w:val="004E1261"/>
    <w:rsid w:val="004E1EFD"/>
    <w:rsid w:val="004E21B4"/>
    <w:rsid w:val="004E2B43"/>
    <w:rsid w:val="004E3C53"/>
    <w:rsid w:val="004E3E60"/>
    <w:rsid w:val="004E3EA6"/>
    <w:rsid w:val="004E49AA"/>
    <w:rsid w:val="004E4D86"/>
    <w:rsid w:val="004E4E66"/>
    <w:rsid w:val="004E5ECA"/>
    <w:rsid w:val="004E7D78"/>
    <w:rsid w:val="004F0E67"/>
    <w:rsid w:val="004F23D3"/>
    <w:rsid w:val="004F2C7B"/>
    <w:rsid w:val="004F3004"/>
    <w:rsid w:val="004F3161"/>
    <w:rsid w:val="004F3886"/>
    <w:rsid w:val="004F3C21"/>
    <w:rsid w:val="004F4A6E"/>
    <w:rsid w:val="004F6CDE"/>
    <w:rsid w:val="004F748E"/>
    <w:rsid w:val="004F7A33"/>
    <w:rsid w:val="00500068"/>
    <w:rsid w:val="00500257"/>
    <w:rsid w:val="00500430"/>
    <w:rsid w:val="00500753"/>
    <w:rsid w:val="00501B70"/>
    <w:rsid w:val="0050232F"/>
    <w:rsid w:val="00503594"/>
    <w:rsid w:val="0050374F"/>
    <w:rsid w:val="00503EA2"/>
    <w:rsid w:val="005046DA"/>
    <w:rsid w:val="005052E9"/>
    <w:rsid w:val="00506950"/>
    <w:rsid w:val="00507F8B"/>
    <w:rsid w:val="00510D27"/>
    <w:rsid w:val="00510F34"/>
    <w:rsid w:val="005112BE"/>
    <w:rsid w:val="00511F36"/>
    <w:rsid w:val="0051325E"/>
    <w:rsid w:val="00513808"/>
    <w:rsid w:val="00514041"/>
    <w:rsid w:val="0051465D"/>
    <w:rsid w:val="00515ACE"/>
    <w:rsid w:val="005162D8"/>
    <w:rsid w:val="0051647F"/>
    <w:rsid w:val="00516833"/>
    <w:rsid w:val="0051785C"/>
    <w:rsid w:val="00521350"/>
    <w:rsid w:val="005214C7"/>
    <w:rsid w:val="0052174C"/>
    <w:rsid w:val="00521A82"/>
    <w:rsid w:val="00521AFE"/>
    <w:rsid w:val="00522B71"/>
    <w:rsid w:val="005231A3"/>
    <w:rsid w:val="0052471C"/>
    <w:rsid w:val="00524AF6"/>
    <w:rsid w:val="00524E1D"/>
    <w:rsid w:val="00524EA3"/>
    <w:rsid w:val="005257BB"/>
    <w:rsid w:val="0052629C"/>
    <w:rsid w:val="005309F4"/>
    <w:rsid w:val="00530B44"/>
    <w:rsid w:val="0053199E"/>
    <w:rsid w:val="00531C26"/>
    <w:rsid w:val="005321B7"/>
    <w:rsid w:val="00532217"/>
    <w:rsid w:val="005336D8"/>
    <w:rsid w:val="00534934"/>
    <w:rsid w:val="00535021"/>
    <w:rsid w:val="0053571B"/>
    <w:rsid w:val="00540313"/>
    <w:rsid w:val="00540573"/>
    <w:rsid w:val="00540AEB"/>
    <w:rsid w:val="0054201A"/>
    <w:rsid w:val="00542354"/>
    <w:rsid w:val="005439B8"/>
    <w:rsid w:val="00543B6C"/>
    <w:rsid w:val="005447C2"/>
    <w:rsid w:val="00546066"/>
    <w:rsid w:val="005469B7"/>
    <w:rsid w:val="00546CCF"/>
    <w:rsid w:val="00547884"/>
    <w:rsid w:val="0055034E"/>
    <w:rsid w:val="0055153D"/>
    <w:rsid w:val="00551661"/>
    <w:rsid w:val="00551AEC"/>
    <w:rsid w:val="00552C1D"/>
    <w:rsid w:val="00553641"/>
    <w:rsid w:val="00554A14"/>
    <w:rsid w:val="00554FD7"/>
    <w:rsid w:val="00555BB9"/>
    <w:rsid w:val="005569D2"/>
    <w:rsid w:val="00560908"/>
    <w:rsid w:val="005636B6"/>
    <w:rsid w:val="00563D98"/>
    <w:rsid w:val="00564A92"/>
    <w:rsid w:val="00564C07"/>
    <w:rsid w:val="005659C9"/>
    <w:rsid w:val="00566AFB"/>
    <w:rsid w:val="00566B12"/>
    <w:rsid w:val="00567392"/>
    <w:rsid w:val="005679AB"/>
    <w:rsid w:val="00570853"/>
    <w:rsid w:val="00570866"/>
    <w:rsid w:val="00571D6E"/>
    <w:rsid w:val="0057221C"/>
    <w:rsid w:val="00572EDD"/>
    <w:rsid w:val="0057339F"/>
    <w:rsid w:val="005740DF"/>
    <w:rsid w:val="005742BA"/>
    <w:rsid w:val="00574AFD"/>
    <w:rsid w:val="005750BE"/>
    <w:rsid w:val="00575EBD"/>
    <w:rsid w:val="0057634E"/>
    <w:rsid w:val="005763F7"/>
    <w:rsid w:val="00576611"/>
    <w:rsid w:val="005767C8"/>
    <w:rsid w:val="00576BCF"/>
    <w:rsid w:val="005813BE"/>
    <w:rsid w:val="005837DC"/>
    <w:rsid w:val="005838C0"/>
    <w:rsid w:val="0058493A"/>
    <w:rsid w:val="00584D20"/>
    <w:rsid w:val="0058539E"/>
    <w:rsid w:val="00585F83"/>
    <w:rsid w:val="005860EA"/>
    <w:rsid w:val="00586579"/>
    <w:rsid w:val="00587FB1"/>
    <w:rsid w:val="00590DAD"/>
    <w:rsid w:val="005912A3"/>
    <w:rsid w:val="00591762"/>
    <w:rsid w:val="0059258A"/>
    <w:rsid w:val="005930EA"/>
    <w:rsid w:val="0059392A"/>
    <w:rsid w:val="005944C1"/>
    <w:rsid w:val="005951E9"/>
    <w:rsid w:val="00595D64"/>
    <w:rsid w:val="00595EA9"/>
    <w:rsid w:val="00595EC7"/>
    <w:rsid w:val="005964E9"/>
    <w:rsid w:val="00596E50"/>
    <w:rsid w:val="005976BE"/>
    <w:rsid w:val="00597A2D"/>
    <w:rsid w:val="005A1426"/>
    <w:rsid w:val="005A1563"/>
    <w:rsid w:val="005A1A61"/>
    <w:rsid w:val="005A3346"/>
    <w:rsid w:val="005A3541"/>
    <w:rsid w:val="005A3C36"/>
    <w:rsid w:val="005A4593"/>
    <w:rsid w:val="005A4BBE"/>
    <w:rsid w:val="005A5C09"/>
    <w:rsid w:val="005A5D12"/>
    <w:rsid w:val="005A625B"/>
    <w:rsid w:val="005A721E"/>
    <w:rsid w:val="005A72DA"/>
    <w:rsid w:val="005B0188"/>
    <w:rsid w:val="005B10B8"/>
    <w:rsid w:val="005B13A4"/>
    <w:rsid w:val="005B3634"/>
    <w:rsid w:val="005B396E"/>
    <w:rsid w:val="005B3CF5"/>
    <w:rsid w:val="005B5047"/>
    <w:rsid w:val="005B55DB"/>
    <w:rsid w:val="005B5D41"/>
    <w:rsid w:val="005B5DBE"/>
    <w:rsid w:val="005B6B79"/>
    <w:rsid w:val="005C2557"/>
    <w:rsid w:val="005C3565"/>
    <w:rsid w:val="005C3A8D"/>
    <w:rsid w:val="005C45C9"/>
    <w:rsid w:val="005C51FE"/>
    <w:rsid w:val="005C6076"/>
    <w:rsid w:val="005C68ED"/>
    <w:rsid w:val="005C6BDC"/>
    <w:rsid w:val="005C6CB1"/>
    <w:rsid w:val="005C7A57"/>
    <w:rsid w:val="005D002D"/>
    <w:rsid w:val="005D06B3"/>
    <w:rsid w:val="005D0FE7"/>
    <w:rsid w:val="005D1456"/>
    <w:rsid w:val="005D1D8F"/>
    <w:rsid w:val="005D1DEC"/>
    <w:rsid w:val="005D25EE"/>
    <w:rsid w:val="005D3C09"/>
    <w:rsid w:val="005D3EDE"/>
    <w:rsid w:val="005D5473"/>
    <w:rsid w:val="005D5710"/>
    <w:rsid w:val="005D5B4E"/>
    <w:rsid w:val="005D5FB6"/>
    <w:rsid w:val="005D61B8"/>
    <w:rsid w:val="005D6E13"/>
    <w:rsid w:val="005D751E"/>
    <w:rsid w:val="005E0201"/>
    <w:rsid w:val="005E1925"/>
    <w:rsid w:val="005E2A51"/>
    <w:rsid w:val="005E3D45"/>
    <w:rsid w:val="005E47A8"/>
    <w:rsid w:val="005E5070"/>
    <w:rsid w:val="005E5202"/>
    <w:rsid w:val="005E6C37"/>
    <w:rsid w:val="005E6E69"/>
    <w:rsid w:val="005E7C85"/>
    <w:rsid w:val="005F03F4"/>
    <w:rsid w:val="005F2B7E"/>
    <w:rsid w:val="005F2DE0"/>
    <w:rsid w:val="005F35DB"/>
    <w:rsid w:val="005F3627"/>
    <w:rsid w:val="005F3810"/>
    <w:rsid w:val="005F4CD8"/>
    <w:rsid w:val="005F572F"/>
    <w:rsid w:val="005F6338"/>
    <w:rsid w:val="005F7023"/>
    <w:rsid w:val="00600DC9"/>
    <w:rsid w:val="0060161D"/>
    <w:rsid w:val="00602B33"/>
    <w:rsid w:val="00602BF6"/>
    <w:rsid w:val="00603195"/>
    <w:rsid w:val="0060325C"/>
    <w:rsid w:val="00603BF5"/>
    <w:rsid w:val="00603FC9"/>
    <w:rsid w:val="00604752"/>
    <w:rsid w:val="00605806"/>
    <w:rsid w:val="00605DEB"/>
    <w:rsid w:val="00607CCA"/>
    <w:rsid w:val="0061062D"/>
    <w:rsid w:val="00611B09"/>
    <w:rsid w:val="00613015"/>
    <w:rsid w:val="00613915"/>
    <w:rsid w:val="00613AC4"/>
    <w:rsid w:val="00613AFA"/>
    <w:rsid w:val="00614147"/>
    <w:rsid w:val="006144A6"/>
    <w:rsid w:val="00614536"/>
    <w:rsid w:val="006147F0"/>
    <w:rsid w:val="00614835"/>
    <w:rsid w:val="006157AB"/>
    <w:rsid w:val="0061601D"/>
    <w:rsid w:val="00617054"/>
    <w:rsid w:val="00617134"/>
    <w:rsid w:val="0061722F"/>
    <w:rsid w:val="006172A4"/>
    <w:rsid w:val="00620686"/>
    <w:rsid w:val="00622043"/>
    <w:rsid w:val="00622149"/>
    <w:rsid w:val="006229F3"/>
    <w:rsid w:val="0062491E"/>
    <w:rsid w:val="00626C4E"/>
    <w:rsid w:val="00630604"/>
    <w:rsid w:val="00631B68"/>
    <w:rsid w:val="00632C16"/>
    <w:rsid w:val="00632D05"/>
    <w:rsid w:val="0063356F"/>
    <w:rsid w:val="006339AE"/>
    <w:rsid w:val="006340BC"/>
    <w:rsid w:val="00634C59"/>
    <w:rsid w:val="00634FCA"/>
    <w:rsid w:val="00636761"/>
    <w:rsid w:val="006367E6"/>
    <w:rsid w:val="00640CD4"/>
    <w:rsid w:val="00640FC4"/>
    <w:rsid w:val="0064130A"/>
    <w:rsid w:val="00642A20"/>
    <w:rsid w:val="00643FD9"/>
    <w:rsid w:val="006440BD"/>
    <w:rsid w:val="006449D8"/>
    <w:rsid w:val="00644C73"/>
    <w:rsid w:val="00645252"/>
    <w:rsid w:val="0064673F"/>
    <w:rsid w:val="00646981"/>
    <w:rsid w:val="00646F81"/>
    <w:rsid w:val="00650D03"/>
    <w:rsid w:val="00651F03"/>
    <w:rsid w:val="00652F5F"/>
    <w:rsid w:val="00652F8D"/>
    <w:rsid w:val="00653147"/>
    <w:rsid w:val="00654ED2"/>
    <w:rsid w:val="00655047"/>
    <w:rsid w:val="00655373"/>
    <w:rsid w:val="00655FAF"/>
    <w:rsid w:val="006561DA"/>
    <w:rsid w:val="006563AE"/>
    <w:rsid w:val="0065697D"/>
    <w:rsid w:val="006573A6"/>
    <w:rsid w:val="00660026"/>
    <w:rsid w:val="00660399"/>
    <w:rsid w:val="00661D2E"/>
    <w:rsid w:val="00661D2F"/>
    <w:rsid w:val="00663408"/>
    <w:rsid w:val="00663443"/>
    <w:rsid w:val="0066345A"/>
    <w:rsid w:val="00663CD9"/>
    <w:rsid w:val="00664AD2"/>
    <w:rsid w:val="006656F6"/>
    <w:rsid w:val="00666161"/>
    <w:rsid w:val="006705C2"/>
    <w:rsid w:val="00671998"/>
    <w:rsid w:val="006719F9"/>
    <w:rsid w:val="00672883"/>
    <w:rsid w:val="00672D05"/>
    <w:rsid w:val="006730E4"/>
    <w:rsid w:val="006742F4"/>
    <w:rsid w:val="00674455"/>
    <w:rsid w:val="00675278"/>
    <w:rsid w:val="00675A97"/>
    <w:rsid w:val="0067759B"/>
    <w:rsid w:val="00677D49"/>
    <w:rsid w:val="006809FA"/>
    <w:rsid w:val="00680CB1"/>
    <w:rsid w:val="00680D66"/>
    <w:rsid w:val="00681CB0"/>
    <w:rsid w:val="0068229B"/>
    <w:rsid w:val="00683F99"/>
    <w:rsid w:val="00684D5B"/>
    <w:rsid w:val="00685F49"/>
    <w:rsid w:val="0068646F"/>
    <w:rsid w:val="006871AC"/>
    <w:rsid w:val="00687247"/>
    <w:rsid w:val="0069002C"/>
    <w:rsid w:val="00691819"/>
    <w:rsid w:val="00692BA7"/>
    <w:rsid w:val="00694258"/>
    <w:rsid w:val="00694EE9"/>
    <w:rsid w:val="006951E0"/>
    <w:rsid w:val="006968C6"/>
    <w:rsid w:val="00696B8F"/>
    <w:rsid w:val="006A01EA"/>
    <w:rsid w:val="006A0BF6"/>
    <w:rsid w:val="006A5342"/>
    <w:rsid w:val="006A582C"/>
    <w:rsid w:val="006A7B32"/>
    <w:rsid w:val="006B08D5"/>
    <w:rsid w:val="006B113E"/>
    <w:rsid w:val="006B1342"/>
    <w:rsid w:val="006B18A4"/>
    <w:rsid w:val="006B27B3"/>
    <w:rsid w:val="006B2B88"/>
    <w:rsid w:val="006B3D3E"/>
    <w:rsid w:val="006B3E1D"/>
    <w:rsid w:val="006B593F"/>
    <w:rsid w:val="006B68DB"/>
    <w:rsid w:val="006B764F"/>
    <w:rsid w:val="006B7F94"/>
    <w:rsid w:val="006C008A"/>
    <w:rsid w:val="006C1A83"/>
    <w:rsid w:val="006C29CB"/>
    <w:rsid w:val="006C44E4"/>
    <w:rsid w:val="006C57A4"/>
    <w:rsid w:val="006C61C1"/>
    <w:rsid w:val="006C6CE0"/>
    <w:rsid w:val="006C6F4C"/>
    <w:rsid w:val="006C70FF"/>
    <w:rsid w:val="006D0509"/>
    <w:rsid w:val="006D116E"/>
    <w:rsid w:val="006D1281"/>
    <w:rsid w:val="006D18F6"/>
    <w:rsid w:val="006D1EFC"/>
    <w:rsid w:val="006D2755"/>
    <w:rsid w:val="006D2E39"/>
    <w:rsid w:val="006D3014"/>
    <w:rsid w:val="006D3D74"/>
    <w:rsid w:val="006D3F87"/>
    <w:rsid w:val="006D3FFC"/>
    <w:rsid w:val="006D44B4"/>
    <w:rsid w:val="006D48EA"/>
    <w:rsid w:val="006D6964"/>
    <w:rsid w:val="006D7005"/>
    <w:rsid w:val="006D7A31"/>
    <w:rsid w:val="006D7B9B"/>
    <w:rsid w:val="006D7DA3"/>
    <w:rsid w:val="006D7F2A"/>
    <w:rsid w:val="006E08C1"/>
    <w:rsid w:val="006E3C99"/>
    <w:rsid w:val="006E416D"/>
    <w:rsid w:val="006E4E15"/>
    <w:rsid w:val="006E70F7"/>
    <w:rsid w:val="006E7104"/>
    <w:rsid w:val="006F03BC"/>
    <w:rsid w:val="006F0439"/>
    <w:rsid w:val="006F143F"/>
    <w:rsid w:val="006F14DF"/>
    <w:rsid w:val="006F35A0"/>
    <w:rsid w:val="006F4B25"/>
    <w:rsid w:val="006F62EC"/>
    <w:rsid w:val="006F70C7"/>
    <w:rsid w:val="006F738B"/>
    <w:rsid w:val="006F7471"/>
    <w:rsid w:val="006F752A"/>
    <w:rsid w:val="006F77C5"/>
    <w:rsid w:val="00700B82"/>
    <w:rsid w:val="00700DD2"/>
    <w:rsid w:val="00700E70"/>
    <w:rsid w:val="0070263E"/>
    <w:rsid w:val="00703C04"/>
    <w:rsid w:val="00705131"/>
    <w:rsid w:val="0070546C"/>
    <w:rsid w:val="0070570E"/>
    <w:rsid w:val="00705D11"/>
    <w:rsid w:val="00706A2E"/>
    <w:rsid w:val="00707802"/>
    <w:rsid w:val="00711D1F"/>
    <w:rsid w:val="00713198"/>
    <w:rsid w:val="00714C74"/>
    <w:rsid w:val="00714F74"/>
    <w:rsid w:val="00715A55"/>
    <w:rsid w:val="00715DCE"/>
    <w:rsid w:val="007163BF"/>
    <w:rsid w:val="007167DC"/>
    <w:rsid w:val="00716C0A"/>
    <w:rsid w:val="00716DA4"/>
    <w:rsid w:val="00717932"/>
    <w:rsid w:val="00717C1C"/>
    <w:rsid w:val="00717DF2"/>
    <w:rsid w:val="00717E9E"/>
    <w:rsid w:val="00720F2F"/>
    <w:rsid w:val="007213A2"/>
    <w:rsid w:val="007220FF"/>
    <w:rsid w:val="00722941"/>
    <w:rsid w:val="0072350C"/>
    <w:rsid w:val="00723EEC"/>
    <w:rsid w:val="007241F3"/>
    <w:rsid w:val="00724839"/>
    <w:rsid w:val="00724B36"/>
    <w:rsid w:val="00724F99"/>
    <w:rsid w:val="00725456"/>
    <w:rsid w:val="00725A0E"/>
    <w:rsid w:val="007268CC"/>
    <w:rsid w:val="00726B79"/>
    <w:rsid w:val="00726CA6"/>
    <w:rsid w:val="007270BE"/>
    <w:rsid w:val="007270EB"/>
    <w:rsid w:val="00730464"/>
    <w:rsid w:val="007316AB"/>
    <w:rsid w:val="00732F03"/>
    <w:rsid w:val="0073351B"/>
    <w:rsid w:val="00733DA9"/>
    <w:rsid w:val="00734483"/>
    <w:rsid w:val="0073504E"/>
    <w:rsid w:val="007352C5"/>
    <w:rsid w:val="0073544E"/>
    <w:rsid w:val="007359F5"/>
    <w:rsid w:val="00737E0E"/>
    <w:rsid w:val="00740E01"/>
    <w:rsid w:val="00741D14"/>
    <w:rsid w:val="00741E22"/>
    <w:rsid w:val="00742868"/>
    <w:rsid w:val="00743267"/>
    <w:rsid w:val="00743384"/>
    <w:rsid w:val="007438E5"/>
    <w:rsid w:val="00743B29"/>
    <w:rsid w:val="00743B66"/>
    <w:rsid w:val="00744ED6"/>
    <w:rsid w:val="007454B5"/>
    <w:rsid w:val="007471ED"/>
    <w:rsid w:val="007502DF"/>
    <w:rsid w:val="0075063F"/>
    <w:rsid w:val="00751475"/>
    <w:rsid w:val="007514A3"/>
    <w:rsid w:val="0075155F"/>
    <w:rsid w:val="00753E32"/>
    <w:rsid w:val="007550AE"/>
    <w:rsid w:val="00755706"/>
    <w:rsid w:val="00755FB2"/>
    <w:rsid w:val="00756491"/>
    <w:rsid w:val="00756936"/>
    <w:rsid w:val="00760AFE"/>
    <w:rsid w:val="00762D9D"/>
    <w:rsid w:val="007642C2"/>
    <w:rsid w:val="00764584"/>
    <w:rsid w:val="007648FF"/>
    <w:rsid w:val="007652B7"/>
    <w:rsid w:val="007669E0"/>
    <w:rsid w:val="00766E2B"/>
    <w:rsid w:val="00767B27"/>
    <w:rsid w:val="00770425"/>
    <w:rsid w:val="0077054C"/>
    <w:rsid w:val="00770CD3"/>
    <w:rsid w:val="00772F44"/>
    <w:rsid w:val="0077315A"/>
    <w:rsid w:val="00773AD7"/>
    <w:rsid w:val="00773CC4"/>
    <w:rsid w:val="00773DDA"/>
    <w:rsid w:val="00773F04"/>
    <w:rsid w:val="00774614"/>
    <w:rsid w:val="00774714"/>
    <w:rsid w:val="00774D19"/>
    <w:rsid w:val="00774FD0"/>
    <w:rsid w:val="007759E5"/>
    <w:rsid w:val="00775C4D"/>
    <w:rsid w:val="00775D55"/>
    <w:rsid w:val="0078052B"/>
    <w:rsid w:val="007810BE"/>
    <w:rsid w:val="00782013"/>
    <w:rsid w:val="007843C1"/>
    <w:rsid w:val="00785C14"/>
    <w:rsid w:val="0078669A"/>
    <w:rsid w:val="00787C00"/>
    <w:rsid w:val="007901AF"/>
    <w:rsid w:val="007901D9"/>
    <w:rsid w:val="0079035D"/>
    <w:rsid w:val="00790867"/>
    <w:rsid w:val="00791120"/>
    <w:rsid w:val="00791300"/>
    <w:rsid w:val="0079147E"/>
    <w:rsid w:val="0079215D"/>
    <w:rsid w:val="00792AC8"/>
    <w:rsid w:val="00792F98"/>
    <w:rsid w:val="00793A0F"/>
    <w:rsid w:val="00793AC6"/>
    <w:rsid w:val="007944AF"/>
    <w:rsid w:val="00794CC2"/>
    <w:rsid w:val="0079507F"/>
    <w:rsid w:val="007956A3"/>
    <w:rsid w:val="007969E8"/>
    <w:rsid w:val="00797136"/>
    <w:rsid w:val="007A0369"/>
    <w:rsid w:val="007A0446"/>
    <w:rsid w:val="007A0C98"/>
    <w:rsid w:val="007A1EC8"/>
    <w:rsid w:val="007A22EF"/>
    <w:rsid w:val="007A26D6"/>
    <w:rsid w:val="007A284E"/>
    <w:rsid w:val="007A28CF"/>
    <w:rsid w:val="007A28F9"/>
    <w:rsid w:val="007A2EF9"/>
    <w:rsid w:val="007A3525"/>
    <w:rsid w:val="007A3642"/>
    <w:rsid w:val="007A44AD"/>
    <w:rsid w:val="007A4B3B"/>
    <w:rsid w:val="007A4CCF"/>
    <w:rsid w:val="007A5087"/>
    <w:rsid w:val="007A5351"/>
    <w:rsid w:val="007A5637"/>
    <w:rsid w:val="007A5C12"/>
    <w:rsid w:val="007A746C"/>
    <w:rsid w:val="007A7C05"/>
    <w:rsid w:val="007B0794"/>
    <w:rsid w:val="007B1D03"/>
    <w:rsid w:val="007B2CCE"/>
    <w:rsid w:val="007B3582"/>
    <w:rsid w:val="007B37AB"/>
    <w:rsid w:val="007B3DC2"/>
    <w:rsid w:val="007B3FA4"/>
    <w:rsid w:val="007B52AC"/>
    <w:rsid w:val="007B72A6"/>
    <w:rsid w:val="007B7BD9"/>
    <w:rsid w:val="007B7E26"/>
    <w:rsid w:val="007C0A23"/>
    <w:rsid w:val="007C19CD"/>
    <w:rsid w:val="007C2510"/>
    <w:rsid w:val="007C2753"/>
    <w:rsid w:val="007C2D95"/>
    <w:rsid w:val="007C3CF4"/>
    <w:rsid w:val="007C3F6E"/>
    <w:rsid w:val="007C475E"/>
    <w:rsid w:val="007C48F8"/>
    <w:rsid w:val="007C5344"/>
    <w:rsid w:val="007C57B7"/>
    <w:rsid w:val="007C58DE"/>
    <w:rsid w:val="007C7304"/>
    <w:rsid w:val="007C772B"/>
    <w:rsid w:val="007C7909"/>
    <w:rsid w:val="007D0DBA"/>
    <w:rsid w:val="007D1FAA"/>
    <w:rsid w:val="007D223A"/>
    <w:rsid w:val="007D3038"/>
    <w:rsid w:val="007D484E"/>
    <w:rsid w:val="007D65F5"/>
    <w:rsid w:val="007E102A"/>
    <w:rsid w:val="007E2E4D"/>
    <w:rsid w:val="007E3322"/>
    <w:rsid w:val="007E3B1A"/>
    <w:rsid w:val="007E436C"/>
    <w:rsid w:val="007E6F62"/>
    <w:rsid w:val="007E6F7B"/>
    <w:rsid w:val="007E7DEB"/>
    <w:rsid w:val="007F0147"/>
    <w:rsid w:val="007F0566"/>
    <w:rsid w:val="007F10B9"/>
    <w:rsid w:val="007F1D74"/>
    <w:rsid w:val="007F1F98"/>
    <w:rsid w:val="007F2406"/>
    <w:rsid w:val="007F255B"/>
    <w:rsid w:val="007F2C1B"/>
    <w:rsid w:val="007F3FA4"/>
    <w:rsid w:val="007F40F4"/>
    <w:rsid w:val="007F4C32"/>
    <w:rsid w:val="007F4ECD"/>
    <w:rsid w:val="007F799B"/>
    <w:rsid w:val="00800963"/>
    <w:rsid w:val="00800E39"/>
    <w:rsid w:val="00801717"/>
    <w:rsid w:val="00802969"/>
    <w:rsid w:val="00802AE0"/>
    <w:rsid w:val="00804104"/>
    <w:rsid w:val="00804344"/>
    <w:rsid w:val="00804728"/>
    <w:rsid w:val="00805AA4"/>
    <w:rsid w:val="00805CA8"/>
    <w:rsid w:val="00805DA3"/>
    <w:rsid w:val="00805F53"/>
    <w:rsid w:val="00806441"/>
    <w:rsid w:val="00810259"/>
    <w:rsid w:val="00810B9A"/>
    <w:rsid w:val="00811876"/>
    <w:rsid w:val="008123A0"/>
    <w:rsid w:val="00813475"/>
    <w:rsid w:val="0081525C"/>
    <w:rsid w:val="00816902"/>
    <w:rsid w:val="00816A49"/>
    <w:rsid w:val="00816A85"/>
    <w:rsid w:val="0081743B"/>
    <w:rsid w:val="00817E62"/>
    <w:rsid w:val="008200B9"/>
    <w:rsid w:val="00820D34"/>
    <w:rsid w:val="00820E7E"/>
    <w:rsid w:val="00820F0E"/>
    <w:rsid w:val="00821C60"/>
    <w:rsid w:val="00822065"/>
    <w:rsid w:val="0082263A"/>
    <w:rsid w:val="00822EA3"/>
    <w:rsid w:val="008232CA"/>
    <w:rsid w:val="00824154"/>
    <w:rsid w:val="0082418D"/>
    <w:rsid w:val="0082537F"/>
    <w:rsid w:val="008258FA"/>
    <w:rsid w:val="00825CF6"/>
    <w:rsid w:val="0082605A"/>
    <w:rsid w:val="008261BD"/>
    <w:rsid w:val="008274C2"/>
    <w:rsid w:val="0083067C"/>
    <w:rsid w:val="008310AD"/>
    <w:rsid w:val="00831451"/>
    <w:rsid w:val="00831826"/>
    <w:rsid w:val="00831D85"/>
    <w:rsid w:val="00833318"/>
    <w:rsid w:val="008339DC"/>
    <w:rsid w:val="00834341"/>
    <w:rsid w:val="0083528F"/>
    <w:rsid w:val="0083569A"/>
    <w:rsid w:val="0083668E"/>
    <w:rsid w:val="00836B69"/>
    <w:rsid w:val="0083705F"/>
    <w:rsid w:val="0084016F"/>
    <w:rsid w:val="0084048E"/>
    <w:rsid w:val="00840F0D"/>
    <w:rsid w:val="008414AC"/>
    <w:rsid w:val="00841A21"/>
    <w:rsid w:val="00841C43"/>
    <w:rsid w:val="00842D03"/>
    <w:rsid w:val="0084353B"/>
    <w:rsid w:val="00843918"/>
    <w:rsid w:val="00843F87"/>
    <w:rsid w:val="008444F2"/>
    <w:rsid w:val="0084453D"/>
    <w:rsid w:val="00844E58"/>
    <w:rsid w:val="008455AA"/>
    <w:rsid w:val="0084640C"/>
    <w:rsid w:val="00846D8D"/>
    <w:rsid w:val="008476C0"/>
    <w:rsid w:val="008503D0"/>
    <w:rsid w:val="008514C0"/>
    <w:rsid w:val="00851613"/>
    <w:rsid w:val="00851FAA"/>
    <w:rsid w:val="00852511"/>
    <w:rsid w:val="00852C93"/>
    <w:rsid w:val="008532A9"/>
    <w:rsid w:val="008532EB"/>
    <w:rsid w:val="00853958"/>
    <w:rsid w:val="00853C8D"/>
    <w:rsid w:val="00853CCB"/>
    <w:rsid w:val="00853F20"/>
    <w:rsid w:val="00854A9D"/>
    <w:rsid w:val="00854F24"/>
    <w:rsid w:val="00855294"/>
    <w:rsid w:val="008555F8"/>
    <w:rsid w:val="008559BB"/>
    <w:rsid w:val="00857037"/>
    <w:rsid w:val="00860578"/>
    <w:rsid w:val="00860C32"/>
    <w:rsid w:val="0086156C"/>
    <w:rsid w:val="00862163"/>
    <w:rsid w:val="00862733"/>
    <w:rsid w:val="00862EE1"/>
    <w:rsid w:val="008632C5"/>
    <w:rsid w:val="00863DD4"/>
    <w:rsid w:val="0086503F"/>
    <w:rsid w:val="008651A7"/>
    <w:rsid w:val="00865428"/>
    <w:rsid w:val="0086584A"/>
    <w:rsid w:val="00865C50"/>
    <w:rsid w:val="0086617F"/>
    <w:rsid w:val="0086622D"/>
    <w:rsid w:val="00867022"/>
    <w:rsid w:val="00867603"/>
    <w:rsid w:val="0087009F"/>
    <w:rsid w:val="00870677"/>
    <w:rsid w:val="008707A7"/>
    <w:rsid w:val="00870F83"/>
    <w:rsid w:val="00871605"/>
    <w:rsid w:val="00871DAC"/>
    <w:rsid w:val="00872102"/>
    <w:rsid w:val="008727DB"/>
    <w:rsid w:val="00872A0B"/>
    <w:rsid w:val="00873AFA"/>
    <w:rsid w:val="008741B9"/>
    <w:rsid w:val="00874C96"/>
    <w:rsid w:val="00874FF3"/>
    <w:rsid w:val="00875051"/>
    <w:rsid w:val="00876CBD"/>
    <w:rsid w:val="008776FE"/>
    <w:rsid w:val="00877A3F"/>
    <w:rsid w:val="00877BA5"/>
    <w:rsid w:val="00880C1C"/>
    <w:rsid w:val="00881D0A"/>
    <w:rsid w:val="0088217A"/>
    <w:rsid w:val="008821B9"/>
    <w:rsid w:val="008852C2"/>
    <w:rsid w:val="008853D6"/>
    <w:rsid w:val="0088579F"/>
    <w:rsid w:val="0088637B"/>
    <w:rsid w:val="008865BF"/>
    <w:rsid w:val="008875FF"/>
    <w:rsid w:val="008876BC"/>
    <w:rsid w:val="00887CEB"/>
    <w:rsid w:val="008908C7"/>
    <w:rsid w:val="00891069"/>
    <w:rsid w:val="00891730"/>
    <w:rsid w:val="008925D6"/>
    <w:rsid w:val="008930F5"/>
    <w:rsid w:val="0089364C"/>
    <w:rsid w:val="00893E8D"/>
    <w:rsid w:val="0089426B"/>
    <w:rsid w:val="00894E31"/>
    <w:rsid w:val="008955CA"/>
    <w:rsid w:val="00895E71"/>
    <w:rsid w:val="008977EE"/>
    <w:rsid w:val="00897C60"/>
    <w:rsid w:val="00897CB5"/>
    <w:rsid w:val="008A0593"/>
    <w:rsid w:val="008A1BD8"/>
    <w:rsid w:val="008A1BE2"/>
    <w:rsid w:val="008A1CFD"/>
    <w:rsid w:val="008A2501"/>
    <w:rsid w:val="008A2550"/>
    <w:rsid w:val="008A2E14"/>
    <w:rsid w:val="008A5264"/>
    <w:rsid w:val="008A52F6"/>
    <w:rsid w:val="008A5386"/>
    <w:rsid w:val="008A54D9"/>
    <w:rsid w:val="008A5DFA"/>
    <w:rsid w:val="008A7F9B"/>
    <w:rsid w:val="008B0539"/>
    <w:rsid w:val="008B0C3A"/>
    <w:rsid w:val="008B0F0D"/>
    <w:rsid w:val="008B183D"/>
    <w:rsid w:val="008B1C83"/>
    <w:rsid w:val="008B26D3"/>
    <w:rsid w:val="008B2D4B"/>
    <w:rsid w:val="008B2E35"/>
    <w:rsid w:val="008B3578"/>
    <w:rsid w:val="008B3592"/>
    <w:rsid w:val="008B37DB"/>
    <w:rsid w:val="008B3BAD"/>
    <w:rsid w:val="008B3C96"/>
    <w:rsid w:val="008B524D"/>
    <w:rsid w:val="008B5A0E"/>
    <w:rsid w:val="008B5F73"/>
    <w:rsid w:val="008B6649"/>
    <w:rsid w:val="008B6D32"/>
    <w:rsid w:val="008B73EE"/>
    <w:rsid w:val="008B78FA"/>
    <w:rsid w:val="008B7A9B"/>
    <w:rsid w:val="008C04DA"/>
    <w:rsid w:val="008C1313"/>
    <w:rsid w:val="008C1D09"/>
    <w:rsid w:val="008C36A5"/>
    <w:rsid w:val="008C45FC"/>
    <w:rsid w:val="008C4DAA"/>
    <w:rsid w:val="008C50BD"/>
    <w:rsid w:val="008C5425"/>
    <w:rsid w:val="008C6B9D"/>
    <w:rsid w:val="008C6F06"/>
    <w:rsid w:val="008C6F5D"/>
    <w:rsid w:val="008C7939"/>
    <w:rsid w:val="008D07A6"/>
    <w:rsid w:val="008D14CC"/>
    <w:rsid w:val="008D1893"/>
    <w:rsid w:val="008D2061"/>
    <w:rsid w:val="008D3555"/>
    <w:rsid w:val="008D4A60"/>
    <w:rsid w:val="008D4D93"/>
    <w:rsid w:val="008D5DD6"/>
    <w:rsid w:val="008D5F7C"/>
    <w:rsid w:val="008D62C0"/>
    <w:rsid w:val="008D70E6"/>
    <w:rsid w:val="008E0F4E"/>
    <w:rsid w:val="008E17F9"/>
    <w:rsid w:val="008E21C9"/>
    <w:rsid w:val="008E23A3"/>
    <w:rsid w:val="008E2583"/>
    <w:rsid w:val="008E37E8"/>
    <w:rsid w:val="008E55AD"/>
    <w:rsid w:val="008E5AA2"/>
    <w:rsid w:val="008E5F7C"/>
    <w:rsid w:val="008E6A0E"/>
    <w:rsid w:val="008E6EC7"/>
    <w:rsid w:val="008E74EB"/>
    <w:rsid w:val="008E7CD8"/>
    <w:rsid w:val="008F0068"/>
    <w:rsid w:val="008F1BF8"/>
    <w:rsid w:val="008F1F81"/>
    <w:rsid w:val="008F2346"/>
    <w:rsid w:val="008F4D44"/>
    <w:rsid w:val="008F4E88"/>
    <w:rsid w:val="008F5045"/>
    <w:rsid w:val="008F50D3"/>
    <w:rsid w:val="008F5175"/>
    <w:rsid w:val="008F689F"/>
    <w:rsid w:val="008F7026"/>
    <w:rsid w:val="008F7648"/>
    <w:rsid w:val="009000BB"/>
    <w:rsid w:val="00900EFB"/>
    <w:rsid w:val="0090188C"/>
    <w:rsid w:val="0090309E"/>
    <w:rsid w:val="009054CA"/>
    <w:rsid w:val="00905A67"/>
    <w:rsid w:val="009066AA"/>
    <w:rsid w:val="00907771"/>
    <w:rsid w:val="00907833"/>
    <w:rsid w:val="00910B98"/>
    <w:rsid w:val="00910C90"/>
    <w:rsid w:val="009113A8"/>
    <w:rsid w:val="009138F9"/>
    <w:rsid w:val="00914377"/>
    <w:rsid w:val="00915229"/>
    <w:rsid w:val="00915AF7"/>
    <w:rsid w:val="00915EF7"/>
    <w:rsid w:val="00916A88"/>
    <w:rsid w:val="00917273"/>
    <w:rsid w:val="009174C2"/>
    <w:rsid w:val="009200D1"/>
    <w:rsid w:val="0092146E"/>
    <w:rsid w:val="0092190D"/>
    <w:rsid w:val="0092222B"/>
    <w:rsid w:val="009222C9"/>
    <w:rsid w:val="00922CA2"/>
    <w:rsid w:val="009236CE"/>
    <w:rsid w:val="00923AE2"/>
    <w:rsid w:val="009258D9"/>
    <w:rsid w:val="00925CCE"/>
    <w:rsid w:val="009265A0"/>
    <w:rsid w:val="00926AD6"/>
    <w:rsid w:val="00926BA6"/>
    <w:rsid w:val="00927916"/>
    <w:rsid w:val="00927D01"/>
    <w:rsid w:val="009302E2"/>
    <w:rsid w:val="00930475"/>
    <w:rsid w:val="0093061C"/>
    <w:rsid w:val="00930C42"/>
    <w:rsid w:val="00931008"/>
    <w:rsid w:val="009310C1"/>
    <w:rsid w:val="009325F5"/>
    <w:rsid w:val="00932EED"/>
    <w:rsid w:val="00932F50"/>
    <w:rsid w:val="00934329"/>
    <w:rsid w:val="009345D7"/>
    <w:rsid w:val="00934623"/>
    <w:rsid w:val="00934D0E"/>
    <w:rsid w:val="00935808"/>
    <w:rsid w:val="00937996"/>
    <w:rsid w:val="009379C0"/>
    <w:rsid w:val="00937D23"/>
    <w:rsid w:val="0094013E"/>
    <w:rsid w:val="00940A10"/>
    <w:rsid w:val="00941740"/>
    <w:rsid w:val="00941C24"/>
    <w:rsid w:val="00941CAE"/>
    <w:rsid w:val="00942EF1"/>
    <w:rsid w:val="00943742"/>
    <w:rsid w:val="0094432C"/>
    <w:rsid w:val="00944998"/>
    <w:rsid w:val="00944C4E"/>
    <w:rsid w:val="00946836"/>
    <w:rsid w:val="00946894"/>
    <w:rsid w:val="0094716E"/>
    <w:rsid w:val="009479DE"/>
    <w:rsid w:val="00947DC6"/>
    <w:rsid w:val="0095085F"/>
    <w:rsid w:val="00950BA2"/>
    <w:rsid w:val="00950C36"/>
    <w:rsid w:val="009526B3"/>
    <w:rsid w:val="00952B38"/>
    <w:rsid w:val="00954030"/>
    <w:rsid w:val="009560A0"/>
    <w:rsid w:val="0095695F"/>
    <w:rsid w:val="00957EA8"/>
    <w:rsid w:val="009605FA"/>
    <w:rsid w:val="00960A2A"/>
    <w:rsid w:val="00960FDA"/>
    <w:rsid w:val="0096134C"/>
    <w:rsid w:val="00962DC3"/>
    <w:rsid w:val="009632AE"/>
    <w:rsid w:val="00963D52"/>
    <w:rsid w:val="009655D7"/>
    <w:rsid w:val="00965AF4"/>
    <w:rsid w:val="00967138"/>
    <w:rsid w:val="00967243"/>
    <w:rsid w:val="0096778C"/>
    <w:rsid w:val="00970B51"/>
    <w:rsid w:val="00971609"/>
    <w:rsid w:val="00972268"/>
    <w:rsid w:val="009723DD"/>
    <w:rsid w:val="00973FEB"/>
    <w:rsid w:val="00974294"/>
    <w:rsid w:val="009743BC"/>
    <w:rsid w:val="00974479"/>
    <w:rsid w:val="00974495"/>
    <w:rsid w:val="0097561B"/>
    <w:rsid w:val="009760FB"/>
    <w:rsid w:val="009769CC"/>
    <w:rsid w:val="00977613"/>
    <w:rsid w:val="0097783F"/>
    <w:rsid w:val="00977BFA"/>
    <w:rsid w:val="00977CFE"/>
    <w:rsid w:val="009803CA"/>
    <w:rsid w:val="009804FF"/>
    <w:rsid w:val="00980918"/>
    <w:rsid w:val="00980F4E"/>
    <w:rsid w:val="00981DE2"/>
    <w:rsid w:val="009826E7"/>
    <w:rsid w:val="00982EA3"/>
    <w:rsid w:val="009833FF"/>
    <w:rsid w:val="0098375B"/>
    <w:rsid w:val="00983FD1"/>
    <w:rsid w:val="00984395"/>
    <w:rsid w:val="0098503C"/>
    <w:rsid w:val="00985990"/>
    <w:rsid w:val="00985C96"/>
    <w:rsid w:val="00986845"/>
    <w:rsid w:val="00990E28"/>
    <w:rsid w:val="00990E99"/>
    <w:rsid w:val="009910FA"/>
    <w:rsid w:val="00992428"/>
    <w:rsid w:val="009928C6"/>
    <w:rsid w:val="009929CB"/>
    <w:rsid w:val="00992AAF"/>
    <w:rsid w:val="009935C0"/>
    <w:rsid w:val="0099446A"/>
    <w:rsid w:val="009961E7"/>
    <w:rsid w:val="009966FC"/>
    <w:rsid w:val="009970EB"/>
    <w:rsid w:val="009A0172"/>
    <w:rsid w:val="009A0E44"/>
    <w:rsid w:val="009A0F85"/>
    <w:rsid w:val="009A117B"/>
    <w:rsid w:val="009A2550"/>
    <w:rsid w:val="009A3139"/>
    <w:rsid w:val="009A34BA"/>
    <w:rsid w:val="009A364B"/>
    <w:rsid w:val="009A400A"/>
    <w:rsid w:val="009A431F"/>
    <w:rsid w:val="009A4DF1"/>
    <w:rsid w:val="009A6C41"/>
    <w:rsid w:val="009B0728"/>
    <w:rsid w:val="009B08FE"/>
    <w:rsid w:val="009B094B"/>
    <w:rsid w:val="009B110B"/>
    <w:rsid w:val="009B1655"/>
    <w:rsid w:val="009B2485"/>
    <w:rsid w:val="009B29E9"/>
    <w:rsid w:val="009B4B50"/>
    <w:rsid w:val="009B4BE3"/>
    <w:rsid w:val="009C032B"/>
    <w:rsid w:val="009C09E3"/>
    <w:rsid w:val="009C26AE"/>
    <w:rsid w:val="009C3624"/>
    <w:rsid w:val="009C3987"/>
    <w:rsid w:val="009C46A9"/>
    <w:rsid w:val="009C4A6F"/>
    <w:rsid w:val="009C7E31"/>
    <w:rsid w:val="009D3269"/>
    <w:rsid w:val="009D4548"/>
    <w:rsid w:val="009D585E"/>
    <w:rsid w:val="009D5A0D"/>
    <w:rsid w:val="009D5C40"/>
    <w:rsid w:val="009E057C"/>
    <w:rsid w:val="009E23DB"/>
    <w:rsid w:val="009E32FF"/>
    <w:rsid w:val="009E383F"/>
    <w:rsid w:val="009E46CC"/>
    <w:rsid w:val="009E4729"/>
    <w:rsid w:val="009E4B38"/>
    <w:rsid w:val="009E6571"/>
    <w:rsid w:val="009E6DA6"/>
    <w:rsid w:val="009F03BA"/>
    <w:rsid w:val="009F1726"/>
    <w:rsid w:val="009F1C60"/>
    <w:rsid w:val="009F2A87"/>
    <w:rsid w:val="009F3053"/>
    <w:rsid w:val="009F3B2C"/>
    <w:rsid w:val="009F419A"/>
    <w:rsid w:val="009F45AB"/>
    <w:rsid w:val="009F4891"/>
    <w:rsid w:val="009F4B68"/>
    <w:rsid w:val="009F6328"/>
    <w:rsid w:val="009F671E"/>
    <w:rsid w:val="009F7CD5"/>
    <w:rsid w:val="00A009ED"/>
    <w:rsid w:val="00A00A83"/>
    <w:rsid w:val="00A02488"/>
    <w:rsid w:val="00A02A69"/>
    <w:rsid w:val="00A03200"/>
    <w:rsid w:val="00A03835"/>
    <w:rsid w:val="00A03967"/>
    <w:rsid w:val="00A04572"/>
    <w:rsid w:val="00A05EA8"/>
    <w:rsid w:val="00A06252"/>
    <w:rsid w:val="00A06440"/>
    <w:rsid w:val="00A07E42"/>
    <w:rsid w:val="00A105AA"/>
    <w:rsid w:val="00A1093C"/>
    <w:rsid w:val="00A11B5A"/>
    <w:rsid w:val="00A11D81"/>
    <w:rsid w:val="00A11DD9"/>
    <w:rsid w:val="00A12057"/>
    <w:rsid w:val="00A12A2A"/>
    <w:rsid w:val="00A12EEC"/>
    <w:rsid w:val="00A1317F"/>
    <w:rsid w:val="00A13B34"/>
    <w:rsid w:val="00A14121"/>
    <w:rsid w:val="00A145FD"/>
    <w:rsid w:val="00A14ED9"/>
    <w:rsid w:val="00A14F44"/>
    <w:rsid w:val="00A15699"/>
    <w:rsid w:val="00A163D1"/>
    <w:rsid w:val="00A170F6"/>
    <w:rsid w:val="00A17FEA"/>
    <w:rsid w:val="00A20820"/>
    <w:rsid w:val="00A20BD4"/>
    <w:rsid w:val="00A213F8"/>
    <w:rsid w:val="00A21F55"/>
    <w:rsid w:val="00A223D6"/>
    <w:rsid w:val="00A230D4"/>
    <w:rsid w:val="00A23CAD"/>
    <w:rsid w:val="00A24751"/>
    <w:rsid w:val="00A25139"/>
    <w:rsid w:val="00A2658F"/>
    <w:rsid w:val="00A26763"/>
    <w:rsid w:val="00A26880"/>
    <w:rsid w:val="00A2723D"/>
    <w:rsid w:val="00A309C2"/>
    <w:rsid w:val="00A311B8"/>
    <w:rsid w:val="00A3146F"/>
    <w:rsid w:val="00A31B4D"/>
    <w:rsid w:val="00A32246"/>
    <w:rsid w:val="00A341EC"/>
    <w:rsid w:val="00A344F3"/>
    <w:rsid w:val="00A350C9"/>
    <w:rsid w:val="00A37D29"/>
    <w:rsid w:val="00A4049E"/>
    <w:rsid w:val="00A40F38"/>
    <w:rsid w:val="00A41209"/>
    <w:rsid w:val="00A42071"/>
    <w:rsid w:val="00A420AB"/>
    <w:rsid w:val="00A43616"/>
    <w:rsid w:val="00A4447C"/>
    <w:rsid w:val="00A4462F"/>
    <w:rsid w:val="00A446CD"/>
    <w:rsid w:val="00A450B9"/>
    <w:rsid w:val="00A45C74"/>
    <w:rsid w:val="00A45DC8"/>
    <w:rsid w:val="00A45F27"/>
    <w:rsid w:val="00A45F85"/>
    <w:rsid w:val="00A4658B"/>
    <w:rsid w:val="00A46910"/>
    <w:rsid w:val="00A46E00"/>
    <w:rsid w:val="00A47A39"/>
    <w:rsid w:val="00A502D1"/>
    <w:rsid w:val="00A50C1C"/>
    <w:rsid w:val="00A51CB9"/>
    <w:rsid w:val="00A527F2"/>
    <w:rsid w:val="00A5391C"/>
    <w:rsid w:val="00A54965"/>
    <w:rsid w:val="00A54BBA"/>
    <w:rsid w:val="00A55167"/>
    <w:rsid w:val="00A55A6C"/>
    <w:rsid w:val="00A60C54"/>
    <w:rsid w:val="00A615DC"/>
    <w:rsid w:val="00A61B55"/>
    <w:rsid w:val="00A623B5"/>
    <w:rsid w:val="00A62D45"/>
    <w:rsid w:val="00A63DEC"/>
    <w:rsid w:val="00A64852"/>
    <w:rsid w:val="00A65045"/>
    <w:rsid w:val="00A657CE"/>
    <w:rsid w:val="00A66AA7"/>
    <w:rsid w:val="00A67B62"/>
    <w:rsid w:val="00A705D6"/>
    <w:rsid w:val="00A70F1A"/>
    <w:rsid w:val="00A71317"/>
    <w:rsid w:val="00A72F61"/>
    <w:rsid w:val="00A73286"/>
    <w:rsid w:val="00A735CC"/>
    <w:rsid w:val="00A73A0D"/>
    <w:rsid w:val="00A74B76"/>
    <w:rsid w:val="00A7760A"/>
    <w:rsid w:val="00A777C7"/>
    <w:rsid w:val="00A77DD0"/>
    <w:rsid w:val="00A81AC3"/>
    <w:rsid w:val="00A81E4A"/>
    <w:rsid w:val="00A82BDD"/>
    <w:rsid w:val="00A85EC6"/>
    <w:rsid w:val="00A861B9"/>
    <w:rsid w:val="00A86C16"/>
    <w:rsid w:val="00A87264"/>
    <w:rsid w:val="00A904A3"/>
    <w:rsid w:val="00A9136E"/>
    <w:rsid w:val="00A9156C"/>
    <w:rsid w:val="00A91709"/>
    <w:rsid w:val="00A9175F"/>
    <w:rsid w:val="00A9204E"/>
    <w:rsid w:val="00A923CE"/>
    <w:rsid w:val="00A92BEE"/>
    <w:rsid w:val="00A93364"/>
    <w:rsid w:val="00A935FC"/>
    <w:rsid w:val="00A93874"/>
    <w:rsid w:val="00A94446"/>
    <w:rsid w:val="00A946E5"/>
    <w:rsid w:val="00A96B37"/>
    <w:rsid w:val="00A96FB9"/>
    <w:rsid w:val="00A97D89"/>
    <w:rsid w:val="00AA00CE"/>
    <w:rsid w:val="00AA0152"/>
    <w:rsid w:val="00AA09B1"/>
    <w:rsid w:val="00AA0D8D"/>
    <w:rsid w:val="00AA31B4"/>
    <w:rsid w:val="00AA32E3"/>
    <w:rsid w:val="00AA3698"/>
    <w:rsid w:val="00AA3C7C"/>
    <w:rsid w:val="00AA431B"/>
    <w:rsid w:val="00AA476F"/>
    <w:rsid w:val="00AA568C"/>
    <w:rsid w:val="00AA65E2"/>
    <w:rsid w:val="00AA69A3"/>
    <w:rsid w:val="00AA70E4"/>
    <w:rsid w:val="00AA71EC"/>
    <w:rsid w:val="00AA7D66"/>
    <w:rsid w:val="00AB03B1"/>
    <w:rsid w:val="00AB1331"/>
    <w:rsid w:val="00AB1A5A"/>
    <w:rsid w:val="00AB20D7"/>
    <w:rsid w:val="00AB23DD"/>
    <w:rsid w:val="00AB3B7D"/>
    <w:rsid w:val="00AB3DE6"/>
    <w:rsid w:val="00AB3E47"/>
    <w:rsid w:val="00AB542D"/>
    <w:rsid w:val="00AB5708"/>
    <w:rsid w:val="00AB5A5D"/>
    <w:rsid w:val="00AB7CC9"/>
    <w:rsid w:val="00AC0468"/>
    <w:rsid w:val="00AC0E3D"/>
    <w:rsid w:val="00AC1543"/>
    <w:rsid w:val="00AC276A"/>
    <w:rsid w:val="00AC2A55"/>
    <w:rsid w:val="00AC2D96"/>
    <w:rsid w:val="00AC2FBD"/>
    <w:rsid w:val="00AC67CF"/>
    <w:rsid w:val="00AC7700"/>
    <w:rsid w:val="00AC7B46"/>
    <w:rsid w:val="00AD06A2"/>
    <w:rsid w:val="00AD16C7"/>
    <w:rsid w:val="00AD1C81"/>
    <w:rsid w:val="00AD2DCE"/>
    <w:rsid w:val="00AD35B7"/>
    <w:rsid w:val="00AD44B1"/>
    <w:rsid w:val="00AD525F"/>
    <w:rsid w:val="00AE3D12"/>
    <w:rsid w:val="00AE647E"/>
    <w:rsid w:val="00AE6785"/>
    <w:rsid w:val="00AE6A19"/>
    <w:rsid w:val="00AE788D"/>
    <w:rsid w:val="00AE78F3"/>
    <w:rsid w:val="00AE7FEA"/>
    <w:rsid w:val="00AF139D"/>
    <w:rsid w:val="00AF22F6"/>
    <w:rsid w:val="00AF3006"/>
    <w:rsid w:val="00AF3C0A"/>
    <w:rsid w:val="00AF5188"/>
    <w:rsid w:val="00AF576B"/>
    <w:rsid w:val="00AF5843"/>
    <w:rsid w:val="00AF6195"/>
    <w:rsid w:val="00AF6957"/>
    <w:rsid w:val="00AF6980"/>
    <w:rsid w:val="00AF6A8E"/>
    <w:rsid w:val="00AF6C68"/>
    <w:rsid w:val="00AF6F7F"/>
    <w:rsid w:val="00B00BD6"/>
    <w:rsid w:val="00B00E61"/>
    <w:rsid w:val="00B019FC"/>
    <w:rsid w:val="00B01ED7"/>
    <w:rsid w:val="00B0249D"/>
    <w:rsid w:val="00B03F1F"/>
    <w:rsid w:val="00B03F5A"/>
    <w:rsid w:val="00B043FE"/>
    <w:rsid w:val="00B04CA1"/>
    <w:rsid w:val="00B05F32"/>
    <w:rsid w:val="00B068DB"/>
    <w:rsid w:val="00B0692A"/>
    <w:rsid w:val="00B076A8"/>
    <w:rsid w:val="00B10620"/>
    <w:rsid w:val="00B107AD"/>
    <w:rsid w:val="00B11671"/>
    <w:rsid w:val="00B11759"/>
    <w:rsid w:val="00B11B44"/>
    <w:rsid w:val="00B120C3"/>
    <w:rsid w:val="00B124CA"/>
    <w:rsid w:val="00B12698"/>
    <w:rsid w:val="00B12B68"/>
    <w:rsid w:val="00B13316"/>
    <w:rsid w:val="00B13BA0"/>
    <w:rsid w:val="00B157FA"/>
    <w:rsid w:val="00B1643E"/>
    <w:rsid w:val="00B168EE"/>
    <w:rsid w:val="00B16CEE"/>
    <w:rsid w:val="00B17089"/>
    <w:rsid w:val="00B171DE"/>
    <w:rsid w:val="00B17990"/>
    <w:rsid w:val="00B17BCE"/>
    <w:rsid w:val="00B20EC1"/>
    <w:rsid w:val="00B24493"/>
    <w:rsid w:val="00B250EE"/>
    <w:rsid w:val="00B2557D"/>
    <w:rsid w:val="00B25D95"/>
    <w:rsid w:val="00B2611F"/>
    <w:rsid w:val="00B26566"/>
    <w:rsid w:val="00B26E2B"/>
    <w:rsid w:val="00B27F84"/>
    <w:rsid w:val="00B3121C"/>
    <w:rsid w:val="00B31D74"/>
    <w:rsid w:val="00B32018"/>
    <w:rsid w:val="00B3303E"/>
    <w:rsid w:val="00B34A7D"/>
    <w:rsid w:val="00B352A3"/>
    <w:rsid w:val="00B35FEA"/>
    <w:rsid w:val="00B3612F"/>
    <w:rsid w:val="00B36445"/>
    <w:rsid w:val="00B36736"/>
    <w:rsid w:val="00B36997"/>
    <w:rsid w:val="00B440D1"/>
    <w:rsid w:val="00B44537"/>
    <w:rsid w:val="00B44EE3"/>
    <w:rsid w:val="00B4528A"/>
    <w:rsid w:val="00B455B2"/>
    <w:rsid w:val="00B46317"/>
    <w:rsid w:val="00B4647E"/>
    <w:rsid w:val="00B47134"/>
    <w:rsid w:val="00B47831"/>
    <w:rsid w:val="00B47A07"/>
    <w:rsid w:val="00B500CE"/>
    <w:rsid w:val="00B50AC7"/>
    <w:rsid w:val="00B51197"/>
    <w:rsid w:val="00B51656"/>
    <w:rsid w:val="00B51B05"/>
    <w:rsid w:val="00B527F9"/>
    <w:rsid w:val="00B529E5"/>
    <w:rsid w:val="00B530EA"/>
    <w:rsid w:val="00B53F30"/>
    <w:rsid w:val="00B55725"/>
    <w:rsid w:val="00B55C99"/>
    <w:rsid w:val="00B5648A"/>
    <w:rsid w:val="00B56E73"/>
    <w:rsid w:val="00B57EA9"/>
    <w:rsid w:val="00B61951"/>
    <w:rsid w:val="00B61B0D"/>
    <w:rsid w:val="00B61C7C"/>
    <w:rsid w:val="00B62B5A"/>
    <w:rsid w:val="00B6398A"/>
    <w:rsid w:val="00B646F5"/>
    <w:rsid w:val="00B65391"/>
    <w:rsid w:val="00B655E1"/>
    <w:rsid w:val="00B6588F"/>
    <w:rsid w:val="00B66059"/>
    <w:rsid w:val="00B67000"/>
    <w:rsid w:val="00B7031A"/>
    <w:rsid w:val="00B70B53"/>
    <w:rsid w:val="00B7173D"/>
    <w:rsid w:val="00B71F1B"/>
    <w:rsid w:val="00B725A4"/>
    <w:rsid w:val="00B72CF3"/>
    <w:rsid w:val="00B72D44"/>
    <w:rsid w:val="00B73A3F"/>
    <w:rsid w:val="00B73B1A"/>
    <w:rsid w:val="00B74127"/>
    <w:rsid w:val="00B741B7"/>
    <w:rsid w:val="00B747E0"/>
    <w:rsid w:val="00B7520C"/>
    <w:rsid w:val="00B76B09"/>
    <w:rsid w:val="00B76E7B"/>
    <w:rsid w:val="00B76FDC"/>
    <w:rsid w:val="00B77AF2"/>
    <w:rsid w:val="00B77BCB"/>
    <w:rsid w:val="00B80B85"/>
    <w:rsid w:val="00B81227"/>
    <w:rsid w:val="00B824A3"/>
    <w:rsid w:val="00B828AD"/>
    <w:rsid w:val="00B832C4"/>
    <w:rsid w:val="00B84650"/>
    <w:rsid w:val="00B84CC4"/>
    <w:rsid w:val="00B85BE6"/>
    <w:rsid w:val="00B86034"/>
    <w:rsid w:val="00B861BB"/>
    <w:rsid w:val="00B86578"/>
    <w:rsid w:val="00B867E3"/>
    <w:rsid w:val="00B86BFF"/>
    <w:rsid w:val="00B86D73"/>
    <w:rsid w:val="00B8703A"/>
    <w:rsid w:val="00B8725F"/>
    <w:rsid w:val="00B8740F"/>
    <w:rsid w:val="00B90813"/>
    <w:rsid w:val="00B90F44"/>
    <w:rsid w:val="00B914F9"/>
    <w:rsid w:val="00B91EDD"/>
    <w:rsid w:val="00B91FFC"/>
    <w:rsid w:val="00B92389"/>
    <w:rsid w:val="00B92B2B"/>
    <w:rsid w:val="00B92D5D"/>
    <w:rsid w:val="00B93277"/>
    <w:rsid w:val="00B942AE"/>
    <w:rsid w:val="00B94673"/>
    <w:rsid w:val="00B94E6F"/>
    <w:rsid w:val="00B950EF"/>
    <w:rsid w:val="00B95A86"/>
    <w:rsid w:val="00B96C5A"/>
    <w:rsid w:val="00B96D4D"/>
    <w:rsid w:val="00BA06CA"/>
    <w:rsid w:val="00BA0BD5"/>
    <w:rsid w:val="00BA182B"/>
    <w:rsid w:val="00BA1846"/>
    <w:rsid w:val="00BA1F29"/>
    <w:rsid w:val="00BA21D8"/>
    <w:rsid w:val="00BA2947"/>
    <w:rsid w:val="00BA4732"/>
    <w:rsid w:val="00BA5D75"/>
    <w:rsid w:val="00BA61B3"/>
    <w:rsid w:val="00BA6219"/>
    <w:rsid w:val="00BA69E4"/>
    <w:rsid w:val="00BA6D07"/>
    <w:rsid w:val="00BA7F07"/>
    <w:rsid w:val="00BB1441"/>
    <w:rsid w:val="00BB1522"/>
    <w:rsid w:val="00BB34FE"/>
    <w:rsid w:val="00BB3CB6"/>
    <w:rsid w:val="00BB3F4D"/>
    <w:rsid w:val="00BB4264"/>
    <w:rsid w:val="00BB4D28"/>
    <w:rsid w:val="00BB4FD8"/>
    <w:rsid w:val="00BB6DA6"/>
    <w:rsid w:val="00BB70A2"/>
    <w:rsid w:val="00BB774E"/>
    <w:rsid w:val="00BC1B70"/>
    <w:rsid w:val="00BC2153"/>
    <w:rsid w:val="00BC3375"/>
    <w:rsid w:val="00BC54B6"/>
    <w:rsid w:val="00BC60F5"/>
    <w:rsid w:val="00BC6710"/>
    <w:rsid w:val="00BC7336"/>
    <w:rsid w:val="00BC7467"/>
    <w:rsid w:val="00BC7F7A"/>
    <w:rsid w:val="00BD09D8"/>
    <w:rsid w:val="00BD0E93"/>
    <w:rsid w:val="00BD1F52"/>
    <w:rsid w:val="00BD3586"/>
    <w:rsid w:val="00BD3614"/>
    <w:rsid w:val="00BD3FAA"/>
    <w:rsid w:val="00BD4148"/>
    <w:rsid w:val="00BD5374"/>
    <w:rsid w:val="00BD6D99"/>
    <w:rsid w:val="00BE1B38"/>
    <w:rsid w:val="00BE31FB"/>
    <w:rsid w:val="00BE3F4A"/>
    <w:rsid w:val="00BE437B"/>
    <w:rsid w:val="00BE5920"/>
    <w:rsid w:val="00BE6FF0"/>
    <w:rsid w:val="00BE7200"/>
    <w:rsid w:val="00BE7D89"/>
    <w:rsid w:val="00BF05AB"/>
    <w:rsid w:val="00BF0F20"/>
    <w:rsid w:val="00BF2147"/>
    <w:rsid w:val="00BF3A70"/>
    <w:rsid w:val="00BF3CF0"/>
    <w:rsid w:val="00BF3E15"/>
    <w:rsid w:val="00BF3FEF"/>
    <w:rsid w:val="00BF422A"/>
    <w:rsid w:val="00BF4671"/>
    <w:rsid w:val="00C004CB"/>
    <w:rsid w:val="00C00625"/>
    <w:rsid w:val="00C008FF"/>
    <w:rsid w:val="00C02018"/>
    <w:rsid w:val="00C0398E"/>
    <w:rsid w:val="00C03F17"/>
    <w:rsid w:val="00C04DE1"/>
    <w:rsid w:val="00C07BE3"/>
    <w:rsid w:val="00C1154F"/>
    <w:rsid w:val="00C11598"/>
    <w:rsid w:val="00C116AF"/>
    <w:rsid w:val="00C12FE4"/>
    <w:rsid w:val="00C151C7"/>
    <w:rsid w:val="00C1575C"/>
    <w:rsid w:val="00C15A78"/>
    <w:rsid w:val="00C15C0F"/>
    <w:rsid w:val="00C16038"/>
    <w:rsid w:val="00C165D7"/>
    <w:rsid w:val="00C16AF8"/>
    <w:rsid w:val="00C173A1"/>
    <w:rsid w:val="00C17FB8"/>
    <w:rsid w:val="00C21499"/>
    <w:rsid w:val="00C21AC6"/>
    <w:rsid w:val="00C21DC3"/>
    <w:rsid w:val="00C22AC7"/>
    <w:rsid w:val="00C2306D"/>
    <w:rsid w:val="00C24DF7"/>
    <w:rsid w:val="00C27657"/>
    <w:rsid w:val="00C27EA3"/>
    <w:rsid w:val="00C3008C"/>
    <w:rsid w:val="00C300A3"/>
    <w:rsid w:val="00C313A8"/>
    <w:rsid w:val="00C315FC"/>
    <w:rsid w:val="00C31AA6"/>
    <w:rsid w:val="00C31E5A"/>
    <w:rsid w:val="00C32DCC"/>
    <w:rsid w:val="00C33757"/>
    <w:rsid w:val="00C3405A"/>
    <w:rsid w:val="00C3442C"/>
    <w:rsid w:val="00C3488D"/>
    <w:rsid w:val="00C354BB"/>
    <w:rsid w:val="00C358BB"/>
    <w:rsid w:val="00C366EE"/>
    <w:rsid w:val="00C36D3F"/>
    <w:rsid w:val="00C36F80"/>
    <w:rsid w:val="00C40938"/>
    <w:rsid w:val="00C41760"/>
    <w:rsid w:val="00C43DB1"/>
    <w:rsid w:val="00C4485C"/>
    <w:rsid w:val="00C465D9"/>
    <w:rsid w:val="00C505CE"/>
    <w:rsid w:val="00C50AC9"/>
    <w:rsid w:val="00C52B70"/>
    <w:rsid w:val="00C55C58"/>
    <w:rsid w:val="00C56149"/>
    <w:rsid w:val="00C56CB7"/>
    <w:rsid w:val="00C56EDC"/>
    <w:rsid w:val="00C57157"/>
    <w:rsid w:val="00C6045C"/>
    <w:rsid w:val="00C60533"/>
    <w:rsid w:val="00C60782"/>
    <w:rsid w:val="00C60C28"/>
    <w:rsid w:val="00C60D67"/>
    <w:rsid w:val="00C611DC"/>
    <w:rsid w:val="00C614A9"/>
    <w:rsid w:val="00C6173C"/>
    <w:rsid w:val="00C61EFA"/>
    <w:rsid w:val="00C62BEA"/>
    <w:rsid w:val="00C62DA2"/>
    <w:rsid w:val="00C630C8"/>
    <w:rsid w:val="00C634CB"/>
    <w:rsid w:val="00C63CAB"/>
    <w:rsid w:val="00C64237"/>
    <w:rsid w:val="00C72003"/>
    <w:rsid w:val="00C723E4"/>
    <w:rsid w:val="00C72536"/>
    <w:rsid w:val="00C72A18"/>
    <w:rsid w:val="00C72C00"/>
    <w:rsid w:val="00C72C4A"/>
    <w:rsid w:val="00C732C1"/>
    <w:rsid w:val="00C73EE9"/>
    <w:rsid w:val="00C751D5"/>
    <w:rsid w:val="00C7552D"/>
    <w:rsid w:val="00C7592B"/>
    <w:rsid w:val="00C765D1"/>
    <w:rsid w:val="00C7737D"/>
    <w:rsid w:val="00C77CD0"/>
    <w:rsid w:val="00C77D8C"/>
    <w:rsid w:val="00C8002C"/>
    <w:rsid w:val="00C809C0"/>
    <w:rsid w:val="00C82CD6"/>
    <w:rsid w:val="00C82F80"/>
    <w:rsid w:val="00C837CE"/>
    <w:rsid w:val="00C83832"/>
    <w:rsid w:val="00C846DC"/>
    <w:rsid w:val="00C849D5"/>
    <w:rsid w:val="00C84CB6"/>
    <w:rsid w:val="00C86241"/>
    <w:rsid w:val="00C86305"/>
    <w:rsid w:val="00C863FA"/>
    <w:rsid w:val="00C86699"/>
    <w:rsid w:val="00C86A46"/>
    <w:rsid w:val="00C86B00"/>
    <w:rsid w:val="00C86DCD"/>
    <w:rsid w:val="00C87243"/>
    <w:rsid w:val="00C87368"/>
    <w:rsid w:val="00C900F6"/>
    <w:rsid w:val="00C91195"/>
    <w:rsid w:val="00C91DE9"/>
    <w:rsid w:val="00C91F7B"/>
    <w:rsid w:val="00C927A1"/>
    <w:rsid w:val="00C93137"/>
    <w:rsid w:val="00C936D3"/>
    <w:rsid w:val="00C93F18"/>
    <w:rsid w:val="00C943B4"/>
    <w:rsid w:val="00C94AF0"/>
    <w:rsid w:val="00C94E14"/>
    <w:rsid w:val="00C95797"/>
    <w:rsid w:val="00C9620F"/>
    <w:rsid w:val="00C96338"/>
    <w:rsid w:val="00C96373"/>
    <w:rsid w:val="00C967E2"/>
    <w:rsid w:val="00C969C1"/>
    <w:rsid w:val="00C970C9"/>
    <w:rsid w:val="00C97217"/>
    <w:rsid w:val="00CA0453"/>
    <w:rsid w:val="00CA0467"/>
    <w:rsid w:val="00CA0602"/>
    <w:rsid w:val="00CA3E1B"/>
    <w:rsid w:val="00CA40B6"/>
    <w:rsid w:val="00CA60E3"/>
    <w:rsid w:val="00CA64CB"/>
    <w:rsid w:val="00CA7601"/>
    <w:rsid w:val="00CB217F"/>
    <w:rsid w:val="00CB384B"/>
    <w:rsid w:val="00CB518C"/>
    <w:rsid w:val="00CB5722"/>
    <w:rsid w:val="00CB673B"/>
    <w:rsid w:val="00CB6BD4"/>
    <w:rsid w:val="00CC0B8C"/>
    <w:rsid w:val="00CC203C"/>
    <w:rsid w:val="00CC20D5"/>
    <w:rsid w:val="00CC2123"/>
    <w:rsid w:val="00CC23B6"/>
    <w:rsid w:val="00CC26BE"/>
    <w:rsid w:val="00CC2859"/>
    <w:rsid w:val="00CC3A5F"/>
    <w:rsid w:val="00CC3B62"/>
    <w:rsid w:val="00CC3E7E"/>
    <w:rsid w:val="00CC3F84"/>
    <w:rsid w:val="00CC56E7"/>
    <w:rsid w:val="00CC5ABF"/>
    <w:rsid w:val="00CC5F90"/>
    <w:rsid w:val="00CC6C09"/>
    <w:rsid w:val="00CC6F3F"/>
    <w:rsid w:val="00CD326D"/>
    <w:rsid w:val="00CD4584"/>
    <w:rsid w:val="00CD57E2"/>
    <w:rsid w:val="00CD61B6"/>
    <w:rsid w:val="00CD6F2A"/>
    <w:rsid w:val="00CD7208"/>
    <w:rsid w:val="00CD7BE7"/>
    <w:rsid w:val="00CD7DE4"/>
    <w:rsid w:val="00CD7F41"/>
    <w:rsid w:val="00CE1D9B"/>
    <w:rsid w:val="00CE2504"/>
    <w:rsid w:val="00CE4041"/>
    <w:rsid w:val="00CE4A0D"/>
    <w:rsid w:val="00CE4C6D"/>
    <w:rsid w:val="00CE7339"/>
    <w:rsid w:val="00CE7343"/>
    <w:rsid w:val="00CE739D"/>
    <w:rsid w:val="00CE790B"/>
    <w:rsid w:val="00CE7C38"/>
    <w:rsid w:val="00CF054E"/>
    <w:rsid w:val="00CF0D1B"/>
    <w:rsid w:val="00CF2226"/>
    <w:rsid w:val="00CF2259"/>
    <w:rsid w:val="00CF2358"/>
    <w:rsid w:val="00CF24E0"/>
    <w:rsid w:val="00CF34EC"/>
    <w:rsid w:val="00CF3520"/>
    <w:rsid w:val="00CF3AD2"/>
    <w:rsid w:val="00CF3E28"/>
    <w:rsid w:val="00CF462E"/>
    <w:rsid w:val="00CF5AC3"/>
    <w:rsid w:val="00D01611"/>
    <w:rsid w:val="00D02408"/>
    <w:rsid w:val="00D02501"/>
    <w:rsid w:val="00D028EB"/>
    <w:rsid w:val="00D03077"/>
    <w:rsid w:val="00D03D0F"/>
    <w:rsid w:val="00D04BA0"/>
    <w:rsid w:val="00D05680"/>
    <w:rsid w:val="00D057EB"/>
    <w:rsid w:val="00D05B66"/>
    <w:rsid w:val="00D05B9D"/>
    <w:rsid w:val="00D069A6"/>
    <w:rsid w:val="00D07C02"/>
    <w:rsid w:val="00D108A0"/>
    <w:rsid w:val="00D1125F"/>
    <w:rsid w:val="00D113DB"/>
    <w:rsid w:val="00D1281D"/>
    <w:rsid w:val="00D13192"/>
    <w:rsid w:val="00D13671"/>
    <w:rsid w:val="00D14A4D"/>
    <w:rsid w:val="00D14E29"/>
    <w:rsid w:val="00D15209"/>
    <w:rsid w:val="00D167D4"/>
    <w:rsid w:val="00D169D1"/>
    <w:rsid w:val="00D16A28"/>
    <w:rsid w:val="00D16E1A"/>
    <w:rsid w:val="00D17AC7"/>
    <w:rsid w:val="00D17D19"/>
    <w:rsid w:val="00D20B77"/>
    <w:rsid w:val="00D20F49"/>
    <w:rsid w:val="00D21186"/>
    <w:rsid w:val="00D2182E"/>
    <w:rsid w:val="00D2247E"/>
    <w:rsid w:val="00D22A8C"/>
    <w:rsid w:val="00D22B5A"/>
    <w:rsid w:val="00D248EA"/>
    <w:rsid w:val="00D24DFA"/>
    <w:rsid w:val="00D25D10"/>
    <w:rsid w:val="00D26880"/>
    <w:rsid w:val="00D26D3B"/>
    <w:rsid w:val="00D27B21"/>
    <w:rsid w:val="00D303E9"/>
    <w:rsid w:val="00D306C4"/>
    <w:rsid w:val="00D30A05"/>
    <w:rsid w:val="00D30BE4"/>
    <w:rsid w:val="00D312A2"/>
    <w:rsid w:val="00D31619"/>
    <w:rsid w:val="00D316B2"/>
    <w:rsid w:val="00D31C46"/>
    <w:rsid w:val="00D321A5"/>
    <w:rsid w:val="00D32A59"/>
    <w:rsid w:val="00D3421F"/>
    <w:rsid w:val="00D36689"/>
    <w:rsid w:val="00D36A44"/>
    <w:rsid w:val="00D40B56"/>
    <w:rsid w:val="00D4124E"/>
    <w:rsid w:val="00D42691"/>
    <w:rsid w:val="00D42B6E"/>
    <w:rsid w:val="00D438C3"/>
    <w:rsid w:val="00D439CC"/>
    <w:rsid w:val="00D43F39"/>
    <w:rsid w:val="00D44B2B"/>
    <w:rsid w:val="00D44D86"/>
    <w:rsid w:val="00D45D20"/>
    <w:rsid w:val="00D45FA0"/>
    <w:rsid w:val="00D46AE0"/>
    <w:rsid w:val="00D4796B"/>
    <w:rsid w:val="00D50203"/>
    <w:rsid w:val="00D50B2B"/>
    <w:rsid w:val="00D50C87"/>
    <w:rsid w:val="00D513FE"/>
    <w:rsid w:val="00D51492"/>
    <w:rsid w:val="00D51DDF"/>
    <w:rsid w:val="00D51F65"/>
    <w:rsid w:val="00D52B3A"/>
    <w:rsid w:val="00D52F56"/>
    <w:rsid w:val="00D5451B"/>
    <w:rsid w:val="00D545A0"/>
    <w:rsid w:val="00D572D0"/>
    <w:rsid w:val="00D57356"/>
    <w:rsid w:val="00D60644"/>
    <w:rsid w:val="00D6111B"/>
    <w:rsid w:val="00D6131A"/>
    <w:rsid w:val="00D61FF7"/>
    <w:rsid w:val="00D62219"/>
    <w:rsid w:val="00D62711"/>
    <w:rsid w:val="00D647FC"/>
    <w:rsid w:val="00D65AFB"/>
    <w:rsid w:val="00D6698E"/>
    <w:rsid w:val="00D66BAC"/>
    <w:rsid w:val="00D672D8"/>
    <w:rsid w:val="00D70CB3"/>
    <w:rsid w:val="00D71BB1"/>
    <w:rsid w:val="00D74AEC"/>
    <w:rsid w:val="00D7511F"/>
    <w:rsid w:val="00D752B3"/>
    <w:rsid w:val="00D765B9"/>
    <w:rsid w:val="00D768EC"/>
    <w:rsid w:val="00D77F00"/>
    <w:rsid w:val="00D801F4"/>
    <w:rsid w:val="00D80E74"/>
    <w:rsid w:val="00D82133"/>
    <w:rsid w:val="00D8272B"/>
    <w:rsid w:val="00D83D59"/>
    <w:rsid w:val="00D8452A"/>
    <w:rsid w:val="00D849EB"/>
    <w:rsid w:val="00D84A71"/>
    <w:rsid w:val="00D84B77"/>
    <w:rsid w:val="00D84F31"/>
    <w:rsid w:val="00D8529F"/>
    <w:rsid w:val="00D8592F"/>
    <w:rsid w:val="00D86916"/>
    <w:rsid w:val="00D909A7"/>
    <w:rsid w:val="00D90BEC"/>
    <w:rsid w:val="00D92035"/>
    <w:rsid w:val="00D935D5"/>
    <w:rsid w:val="00D93B4A"/>
    <w:rsid w:val="00D94013"/>
    <w:rsid w:val="00D94594"/>
    <w:rsid w:val="00D946E7"/>
    <w:rsid w:val="00D94EE1"/>
    <w:rsid w:val="00D95A24"/>
    <w:rsid w:val="00D96782"/>
    <w:rsid w:val="00D9726D"/>
    <w:rsid w:val="00DA06DA"/>
    <w:rsid w:val="00DA096F"/>
    <w:rsid w:val="00DA20D5"/>
    <w:rsid w:val="00DA236E"/>
    <w:rsid w:val="00DA3239"/>
    <w:rsid w:val="00DA333B"/>
    <w:rsid w:val="00DA339F"/>
    <w:rsid w:val="00DA35C8"/>
    <w:rsid w:val="00DA4BAF"/>
    <w:rsid w:val="00DA4D9F"/>
    <w:rsid w:val="00DA5949"/>
    <w:rsid w:val="00DA5E7F"/>
    <w:rsid w:val="00DA6134"/>
    <w:rsid w:val="00DB0722"/>
    <w:rsid w:val="00DB1809"/>
    <w:rsid w:val="00DB1C24"/>
    <w:rsid w:val="00DB53CC"/>
    <w:rsid w:val="00DB5B14"/>
    <w:rsid w:val="00DB5F46"/>
    <w:rsid w:val="00DB6678"/>
    <w:rsid w:val="00DB6E7D"/>
    <w:rsid w:val="00DB7B1B"/>
    <w:rsid w:val="00DC0D49"/>
    <w:rsid w:val="00DC0F8B"/>
    <w:rsid w:val="00DC14FE"/>
    <w:rsid w:val="00DC18BC"/>
    <w:rsid w:val="00DC194F"/>
    <w:rsid w:val="00DC33F9"/>
    <w:rsid w:val="00DC48DF"/>
    <w:rsid w:val="00DC4972"/>
    <w:rsid w:val="00DC5741"/>
    <w:rsid w:val="00DC6A5F"/>
    <w:rsid w:val="00DC6AB7"/>
    <w:rsid w:val="00DD0422"/>
    <w:rsid w:val="00DD046E"/>
    <w:rsid w:val="00DD068C"/>
    <w:rsid w:val="00DD1B28"/>
    <w:rsid w:val="00DD285A"/>
    <w:rsid w:val="00DD2CFF"/>
    <w:rsid w:val="00DD3213"/>
    <w:rsid w:val="00DD43C0"/>
    <w:rsid w:val="00DD477F"/>
    <w:rsid w:val="00DD5EA8"/>
    <w:rsid w:val="00DD6CEF"/>
    <w:rsid w:val="00DD74F1"/>
    <w:rsid w:val="00DD7C0F"/>
    <w:rsid w:val="00DE0135"/>
    <w:rsid w:val="00DE0535"/>
    <w:rsid w:val="00DE10FB"/>
    <w:rsid w:val="00DE1F39"/>
    <w:rsid w:val="00DE2270"/>
    <w:rsid w:val="00DE2AA0"/>
    <w:rsid w:val="00DE5434"/>
    <w:rsid w:val="00DE555D"/>
    <w:rsid w:val="00DE5907"/>
    <w:rsid w:val="00DE618D"/>
    <w:rsid w:val="00DE6835"/>
    <w:rsid w:val="00DE76F7"/>
    <w:rsid w:val="00DF0FAA"/>
    <w:rsid w:val="00DF1B29"/>
    <w:rsid w:val="00DF2381"/>
    <w:rsid w:val="00DF2D6B"/>
    <w:rsid w:val="00DF2F42"/>
    <w:rsid w:val="00DF47F5"/>
    <w:rsid w:val="00DF563B"/>
    <w:rsid w:val="00DF614A"/>
    <w:rsid w:val="00DF63A6"/>
    <w:rsid w:val="00DF6652"/>
    <w:rsid w:val="00DF6E2A"/>
    <w:rsid w:val="00DF6E74"/>
    <w:rsid w:val="00DF76E8"/>
    <w:rsid w:val="00DF7D82"/>
    <w:rsid w:val="00DF7E57"/>
    <w:rsid w:val="00E01D14"/>
    <w:rsid w:val="00E02BF5"/>
    <w:rsid w:val="00E04F93"/>
    <w:rsid w:val="00E05080"/>
    <w:rsid w:val="00E0755D"/>
    <w:rsid w:val="00E07845"/>
    <w:rsid w:val="00E07AA5"/>
    <w:rsid w:val="00E114DF"/>
    <w:rsid w:val="00E1355D"/>
    <w:rsid w:val="00E1389D"/>
    <w:rsid w:val="00E1402E"/>
    <w:rsid w:val="00E140AD"/>
    <w:rsid w:val="00E14FBD"/>
    <w:rsid w:val="00E15C41"/>
    <w:rsid w:val="00E1638A"/>
    <w:rsid w:val="00E1677F"/>
    <w:rsid w:val="00E16787"/>
    <w:rsid w:val="00E203DE"/>
    <w:rsid w:val="00E208AC"/>
    <w:rsid w:val="00E20B77"/>
    <w:rsid w:val="00E2119D"/>
    <w:rsid w:val="00E235E2"/>
    <w:rsid w:val="00E23DE9"/>
    <w:rsid w:val="00E24A95"/>
    <w:rsid w:val="00E25E2C"/>
    <w:rsid w:val="00E25E74"/>
    <w:rsid w:val="00E2700F"/>
    <w:rsid w:val="00E2733F"/>
    <w:rsid w:val="00E31562"/>
    <w:rsid w:val="00E33AC3"/>
    <w:rsid w:val="00E33CDE"/>
    <w:rsid w:val="00E3416F"/>
    <w:rsid w:val="00E34FD4"/>
    <w:rsid w:val="00E35999"/>
    <w:rsid w:val="00E35EB5"/>
    <w:rsid w:val="00E37A73"/>
    <w:rsid w:val="00E40AF9"/>
    <w:rsid w:val="00E41158"/>
    <w:rsid w:val="00E414A1"/>
    <w:rsid w:val="00E41AA4"/>
    <w:rsid w:val="00E42890"/>
    <w:rsid w:val="00E42A60"/>
    <w:rsid w:val="00E43DD7"/>
    <w:rsid w:val="00E44C2C"/>
    <w:rsid w:val="00E4654A"/>
    <w:rsid w:val="00E4692C"/>
    <w:rsid w:val="00E4733E"/>
    <w:rsid w:val="00E47913"/>
    <w:rsid w:val="00E50C4B"/>
    <w:rsid w:val="00E514B9"/>
    <w:rsid w:val="00E51679"/>
    <w:rsid w:val="00E5222E"/>
    <w:rsid w:val="00E52D20"/>
    <w:rsid w:val="00E534F1"/>
    <w:rsid w:val="00E5379F"/>
    <w:rsid w:val="00E53AD1"/>
    <w:rsid w:val="00E548D7"/>
    <w:rsid w:val="00E5544B"/>
    <w:rsid w:val="00E55CAD"/>
    <w:rsid w:val="00E56163"/>
    <w:rsid w:val="00E561FE"/>
    <w:rsid w:val="00E56FF3"/>
    <w:rsid w:val="00E57536"/>
    <w:rsid w:val="00E5779E"/>
    <w:rsid w:val="00E57B78"/>
    <w:rsid w:val="00E603A8"/>
    <w:rsid w:val="00E61D09"/>
    <w:rsid w:val="00E6230A"/>
    <w:rsid w:val="00E62C0F"/>
    <w:rsid w:val="00E65150"/>
    <w:rsid w:val="00E665F3"/>
    <w:rsid w:val="00E67836"/>
    <w:rsid w:val="00E70D5B"/>
    <w:rsid w:val="00E71607"/>
    <w:rsid w:val="00E729EC"/>
    <w:rsid w:val="00E72CD4"/>
    <w:rsid w:val="00E73712"/>
    <w:rsid w:val="00E739C1"/>
    <w:rsid w:val="00E74547"/>
    <w:rsid w:val="00E74C83"/>
    <w:rsid w:val="00E76FF8"/>
    <w:rsid w:val="00E7726D"/>
    <w:rsid w:val="00E77433"/>
    <w:rsid w:val="00E77C93"/>
    <w:rsid w:val="00E80A90"/>
    <w:rsid w:val="00E816BC"/>
    <w:rsid w:val="00E85167"/>
    <w:rsid w:val="00E854BF"/>
    <w:rsid w:val="00E85A2E"/>
    <w:rsid w:val="00E86A2E"/>
    <w:rsid w:val="00E87EE2"/>
    <w:rsid w:val="00E900AC"/>
    <w:rsid w:val="00E90513"/>
    <w:rsid w:val="00E9086A"/>
    <w:rsid w:val="00E91DE6"/>
    <w:rsid w:val="00E92A21"/>
    <w:rsid w:val="00E93B60"/>
    <w:rsid w:val="00E940FF"/>
    <w:rsid w:val="00E9506E"/>
    <w:rsid w:val="00E956B9"/>
    <w:rsid w:val="00E957D2"/>
    <w:rsid w:val="00E96DBD"/>
    <w:rsid w:val="00E97165"/>
    <w:rsid w:val="00E97345"/>
    <w:rsid w:val="00E97DE1"/>
    <w:rsid w:val="00EA0278"/>
    <w:rsid w:val="00EA4233"/>
    <w:rsid w:val="00EA5004"/>
    <w:rsid w:val="00EA51A4"/>
    <w:rsid w:val="00EA59D7"/>
    <w:rsid w:val="00EA6E8E"/>
    <w:rsid w:val="00EA7681"/>
    <w:rsid w:val="00EB0E28"/>
    <w:rsid w:val="00EB12AF"/>
    <w:rsid w:val="00EB1456"/>
    <w:rsid w:val="00EB1694"/>
    <w:rsid w:val="00EB2075"/>
    <w:rsid w:val="00EB255C"/>
    <w:rsid w:val="00EB25D3"/>
    <w:rsid w:val="00EB2719"/>
    <w:rsid w:val="00EB356E"/>
    <w:rsid w:val="00EB407F"/>
    <w:rsid w:val="00EB455E"/>
    <w:rsid w:val="00EB49E2"/>
    <w:rsid w:val="00EB4C22"/>
    <w:rsid w:val="00EB5A90"/>
    <w:rsid w:val="00EB5C03"/>
    <w:rsid w:val="00EB69B5"/>
    <w:rsid w:val="00EB6B71"/>
    <w:rsid w:val="00EB6E00"/>
    <w:rsid w:val="00EB7243"/>
    <w:rsid w:val="00EB757B"/>
    <w:rsid w:val="00EC005F"/>
    <w:rsid w:val="00EC020F"/>
    <w:rsid w:val="00EC0E50"/>
    <w:rsid w:val="00EC2CD8"/>
    <w:rsid w:val="00EC3B00"/>
    <w:rsid w:val="00EC4C14"/>
    <w:rsid w:val="00EC4CD5"/>
    <w:rsid w:val="00EC5931"/>
    <w:rsid w:val="00ED2E19"/>
    <w:rsid w:val="00ED506B"/>
    <w:rsid w:val="00ED637D"/>
    <w:rsid w:val="00ED662D"/>
    <w:rsid w:val="00ED7BE0"/>
    <w:rsid w:val="00EE1398"/>
    <w:rsid w:val="00EE1803"/>
    <w:rsid w:val="00EE1FAE"/>
    <w:rsid w:val="00EE2476"/>
    <w:rsid w:val="00EE2B7B"/>
    <w:rsid w:val="00EE2C65"/>
    <w:rsid w:val="00EE33EE"/>
    <w:rsid w:val="00EE38BB"/>
    <w:rsid w:val="00EE488C"/>
    <w:rsid w:val="00EE50F0"/>
    <w:rsid w:val="00EE5194"/>
    <w:rsid w:val="00EE6182"/>
    <w:rsid w:val="00EF092F"/>
    <w:rsid w:val="00EF121E"/>
    <w:rsid w:val="00EF199E"/>
    <w:rsid w:val="00EF1CBB"/>
    <w:rsid w:val="00EF2206"/>
    <w:rsid w:val="00EF3124"/>
    <w:rsid w:val="00EF38E5"/>
    <w:rsid w:val="00EF3D40"/>
    <w:rsid w:val="00EF4352"/>
    <w:rsid w:val="00EF496F"/>
    <w:rsid w:val="00EF5579"/>
    <w:rsid w:val="00EF6A51"/>
    <w:rsid w:val="00EF6FDD"/>
    <w:rsid w:val="00F00C66"/>
    <w:rsid w:val="00F00CA5"/>
    <w:rsid w:val="00F00D0F"/>
    <w:rsid w:val="00F01449"/>
    <w:rsid w:val="00F02217"/>
    <w:rsid w:val="00F026EF"/>
    <w:rsid w:val="00F0364E"/>
    <w:rsid w:val="00F046E0"/>
    <w:rsid w:val="00F04F4D"/>
    <w:rsid w:val="00F056BF"/>
    <w:rsid w:val="00F06B42"/>
    <w:rsid w:val="00F07F66"/>
    <w:rsid w:val="00F1078C"/>
    <w:rsid w:val="00F10F9C"/>
    <w:rsid w:val="00F115D9"/>
    <w:rsid w:val="00F11F27"/>
    <w:rsid w:val="00F12F09"/>
    <w:rsid w:val="00F12F19"/>
    <w:rsid w:val="00F134CA"/>
    <w:rsid w:val="00F14381"/>
    <w:rsid w:val="00F14A6B"/>
    <w:rsid w:val="00F1542A"/>
    <w:rsid w:val="00F15BEE"/>
    <w:rsid w:val="00F16C85"/>
    <w:rsid w:val="00F1729C"/>
    <w:rsid w:val="00F179A1"/>
    <w:rsid w:val="00F17F68"/>
    <w:rsid w:val="00F20DBC"/>
    <w:rsid w:val="00F2213B"/>
    <w:rsid w:val="00F223D4"/>
    <w:rsid w:val="00F23202"/>
    <w:rsid w:val="00F23319"/>
    <w:rsid w:val="00F23959"/>
    <w:rsid w:val="00F2400C"/>
    <w:rsid w:val="00F24AF6"/>
    <w:rsid w:val="00F24B2A"/>
    <w:rsid w:val="00F25556"/>
    <w:rsid w:val="00F260E4"/>
    <w:rsid w:val="00F26BAE"/>
    <w:rsid w:val="00F30C9B"/>
    <w:rsid w:val="00F30ED1"/>
    <w:rsid w:val="00F31108"/>
    <w:rsid w:val="00F31F0B"/>
    <w:rsid w:val="00F33BF3"/>
    <w:rsid w:val="00F347DD"/>
    <w:rsid w:val="00F34B03"/>
    <w:rsid w:val="00F34FC1"/>
    <w:rsid w:val="00F35B2A"/>
    <w:rsid w:val="00F373B5"/>
    <w:rsid w:val="00F37825"/>
    <w:rsid w:val="00F37995"/>
    <w:rsid w:val="00F40088"/>
    <w:rsid w:val="00F40B85"/>
    <w:rsid w:val="00F410F2"/>
    <w:rsid w:val="00F4143B"/>
    <w:rsid w:val="00F42259"/>
    <w:rsid w:val="00F426EA"/>
    <w:rsid w:val="00F429EA"/>
    <w:rsid w:val="00F42E10"/>
    <w:rsid w:val="00F42F52"/>
    <w:rsid w:val="00F46FAE"/>
    <w:rsid w:val="00F476A7"/>
    <w:rsid w:val="00F47D67"/>
    <w:rsid w:val="00F511F7"/>
    <w:rsid w:val="00F51261"/>
    <w:rsid w:val="00F5165B"/>
    <w:rsid w:val="00F51ACB"/>
    <w:rsid w:val="00F51BE2"/>
    <w:rsid w:val="00F51FFE"/>
    <w:rsid w:val="00F528B3"/>
    <w:rsid w:val="00F52BF6"/>
    <w:rsid w:val="00F539DB"/>
    <w:rsid w:val="00F53C62"/>
    <w:rsid w:val="00F53F82"/>
    <w:rsid w:val="00F551D9"/>
    <w:rsid w:val="00F55AB4"/>
    <w:rsid w:val="00F56266"/>
    <w:rsid w:val="00F61114"/>
    <w:rsid w:val="00F61261"/>
    <w:rsid w:val="00F62552"/>
    <w:rsid w:val="00F62995"/>
    <w:rsid w:val="00F64095"/>
    <w:rsid w:val="00F647C7"/>
    <w:rsid w:val="00F64CB9"/>
    <w:rsid w:val="00F66629"/>
    <w:rsid w:val="00F67621"/>
    <w:rsid w:val="00F678BC"/>
    <w:rsid w:val="00F70EBC"/>
    <w:rsid w:val="00F72939"/>
    <w:rsid w:val="00F7316D"/>
    <w:rsid w:val="00F733D6"/>
    <w:rsid w:val="00F75566"/>
    <w:rsid w:val="00F75B67"/>
    <w:rsid w:val="00F76559"/>
    <w:rsid w:val="00F76777"/>
    <w:rsid w:val="00F77559"/>
    <w:rsid w:val="00F812E4"/>
    <w:rsid w:val="00F81468"/>
    <w:rsid w:val="00F81872"/>
    <w:rsid w:val="00F821BD"/>
    <w:rsid w:val="00F8486D"/>
    <w:rsid w:val="00F85C19"/>
    <w:rsid w:val="00F864A3"/>
    <w:rsid w:val="00F8731D"/>
    <w:rsid w:val="00F875F5"/>
    <w:rsid w:val="00F87EE8"/>
    <w:rsid w:val="00F90F87"/>
    <w:rsid w:val="00F917C9"/>
    <w:rsid w:val="00F91B39"/>
    <w:rsid w:val="00F92C72"/>
    <w:rsid w:val="00F94202"/>
    <w:rsid w:val="00F94369"/>
    <w:rsid w:val="00F95228"/>
    <w:rsid w:val="00F967EA"/>
    <w:rsid w:val="00F96D46"/>
    <w:rsid w:val="00FA08A7"/>
    <w:rsid w:val="00FA178E"/>
    <w:rsid w:val="00FA2324"/>
    <w:rsid w:val="00FA2839"/>
    <w:rsid w:val="00FA3150"/>
    <w:rsid w:val="00FA4D87"/>
    <w:rsid w:val="00FA624C"/>
    <w:rsid w:val="00FA71E9"/>
    <w:rsid w:val="00FA76ED"/>
    <w:rsid w:val="00FB14CF"/>
    <w:rsid w:val="00FB21CB"/>
    <w:rsid w:val="00FB28B2"/>
    <w:rsid w:val="00FB2911"/>
    <w:rsid w:val="00FB42E3"/>
    <w:rsid w:val="00FB599C"/>
    <w:rsid w:val="00FB5D60"/>
    <w:rsid w:val="00FB62EF"/>
    <w:rsid w:val="00FB66E9"/>
    <w:rsid w:val="00FB761D"/>
    <w:rsid w:val="00FC00EA"/>
    <w:rsid w:val="00FC1722"/>
    <w:rsid w:val="00FC2334"/>
    <w:rsid w:val="00FC52B5"/>
    <w:rsid w:val="00FC57BC"/>
    <w:rsid w:val="00FC7D4E"/>
    <w:rsid w:val="00FD1AE9"/>
    <w:rsid w:val="00FD41F5"/>
    <w:rsid w:val="00FD4ECF"/>
    <w:rsid w:val="00FD5F76"/>
    <w:rsid w:val="00FD6318"/>
    <w:rsid w:val="00FD7203"/>
    <w:rsid w:val="00FD75A7"/>
    <w:rsid w:val="00FD774E"/>
    <w:rsid w:val="00FD7912"/>
    <w:rsid w:val="00FE0E95"/>
    <w:rsid w:val="00FE1A1C"/>
    <w:rsid w:val="00FE1C71"/>
    <w:rsid w:val="00FE2A25"/>
    <w:rsid w:val="00FE3654"/>
    <w:rsid w:val="00FE3F28"/>
    <w:rsid w:val="00FE42A4"/>
    <w:rsid w:val="00FE4902"/>
    <w:rsid w:val="00FE73B4"/>
    <w:rsid w:val="00FF1307"/>
    <w:rsid w:val="00FF1841"/>
    <w:rsid w:val="00FF1DA3"/>
    <w:rsid w:val="00FF26D5"/>
    <w:rsid w:val="00FF2A6E"/>
    <w:rsid w:val="00FF30CE"/>
    <w:rsid w:val="00FF346D"/>
    <w:rsid w:val="00FF4DBF"/>
    <w:rsid w:val="00FF5305"/>
    <w:rsid w:val="00FF5327"/>
    <w:rsid w:val="00FF5DFF"/>
    <w:rsid w:val="00FF6070"/>
    <w:rsid w:val="00FF6E50"/>
    <w:rsid w:val="00FF6E64"/>
    <w:rsid w:val="00FF7CAE"/>
    <w:rsid w:val="3366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EC53"/>
  <w15:chartTrackingRefBased/>
  <w15:docId w15:val="{C479004B-BDBB-4D0D-B357-8CC14F5C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1A470F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6D44B4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hAnsi="Consolas"/>
      <w:color w:val="000000" w:themeColor="text1"/>
      <w:szCs w:val="20"/>
      <w:lang w:eastAsia="ja-JP"/>
    </w:rPr>
  </w:style>
  <w:style w:type="character" w:customStyle="1" w:styleId="codeChar">
    <w:name w:val="code Char"/>
    <w:basedOn w:val="DefaultParagraphFont"/>
    <w:link w:val="code"/>
    <w:rsid w:val="006D44B4"/>
    <w:rPr>
      <w:rFonts w:ascii="Consolas" w:hAnsi="Consolas"/>
      <w:color w:val="000000" w:themeColor="text1"/>
      <w:sz w:val="24"/>
      <w:szCs w:val="20"/>
      <w:shd w:val="clear" w:color="auto" w:fill="D9D9D9" w:themeFill="background1" w:themeFillShade="D9"/>
      <w:lang w:eastAsia="ja-JP"/>
    </w:rPr>
  </w:style>
  <w:style w:type="table" w:styleId="TableGrid">
    <w:name w:val="Table Grid"/>
    <w:basedOn w:val="TableNormal"/>
    <w:uiPriority w:val="39"/>
    <w:rsid w:val="00085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8541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437E8A"/>
    <w:pPr>
      <w:ind w:left="720"/>
      <w:contextualSpacing/>
    </w:pPr>
  </w:style>
  <w:style w:type="paragraph" w:customStyle="1" w:styleId="content-paragraph">
    <w:name w:val="content-paragraph"/>
    <w:basedOn w:val="Normal"/>
    <w:rsid w:val="00D572D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173F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311B8D"/>
    <w:rPr>
      <w:sz w:val="24"/>
    </w:rPr>
  </w:style>
  <w:style w:type="paragraph" w:styleId="Revision">
    <w:name w:val="Revision"/>
    <w:hidden/>
    <w:uiPriority w:val="99"/>
    <w:semiHidden/>
    <w:rsid w:val="00950C36"/>
    <w:rPr>
      <w:sz w:val="24"/>
    </w:rPr>
  </w:style>
  <w:style w:type="character" w:customStyle="1" w:styleId="token">
    <w:name w:val="token"/>
    <w:basedOn w:val="DefaultParagraphFont"/>
    <w:rsid w:val="00EB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4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5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6654C7E-D521-4500-9013-E113712C0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5</Pages>
  <Words>2831</Words>
  <Characters>16142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Bustamante</dc:creator>
  <cp:keywords/>
  <dc:description/>
  <cp:lastModifiedBy>Rich Bustamante</cp:lastModifiedBy>
  <cp:revision>144</cp:revision>
  <dcterms:created xsi:type="dcterms:W3CDTF">2023-03-11T01:40:00Z</dcterms:created>
  <dcterms:modified xsi:type="dcterms:W3CDTF">2023-04-26T03:39:00Z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